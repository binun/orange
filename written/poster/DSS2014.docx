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59A17C" w14:textId="77777777" w:rsidR="009303D9" w:rsidRPr="00D204B2" w:rsidRDefault="00535923" w:rsidP="007E4083">
      <w:pPr>
        <w:widowControl w:val="0"/>
        <w:autoSpaceDE w:val="0"/>
        <w:autoSpaceDN w:val="0"/>
        <w:adjustRightInd w:val="0"/>
        <w:spacing w:line="360" w:lineRule="auto"/>
        <w:ind w:left="284" w:right="-91"/>
        <w:rPr>
          <w:sz w:val="24"/>
          <w:szCs w:val="24"/>
        </w:rPr>
      </w:pPr>
      <w:r w:rsidRPr="0020707B">
        <w:rPr>
          <w:b/>
          <w:bCs/>
          <w:sz w:val="28"/>
          <w:szCs w:val="28"/>
        </w:rPr>
        <w:t xml:space="preserve">Self-Stabilizing </w:t>
      </w:r>
      <w:r w:rsidR="001163C3">
        <w:rPr>
          <w:b/>
          <w:bCs/>
          <w:sz w:val="28"/>
          <w:szCs w:val="28"/>
        </w:rPr>
        <w:t xml:space="preserve">Virtual Machine </w:t>
      </w:r>
      <w:r w:rsidRPr="0020707B">
        <w:rPr>
          <w:b/>
          <w:bCs/>
          <w:sz w:val="28"/>
          <w:szCs w:val="28"/>
        </w:rPr>
        <w:t>Hypervisor Architecture</w:t>
      </w:r>
      <w:r w:rsidR="001163C3">
        <w:rPr>
          <w:b/>
          <w:bCs/>
          <w:sz w:val="28"/>
          <w:szCs w:val="28"/>
        </w:rPr>
        <w:t xml:space="preserve"> for Resilient Cloud</w:t>
      </w:r>
    </w:p>
    <w:p w14:paraId="46950510" w14:textId="77777777" w:rsidR="009303D9" w:rsidRPr="00037477" w:rsidRDefault="00D204B2" w:rsidP="007E4083">
      <w:pPr>
        <w:pStyle w:val="papersubtitle"/>
        <w:spacing w:line="360" w:lineRule="auto"/>
        <w:ind w:left="284" w:right="-91"/>
        <w:rPr>
          <w:sz w:val="24"/>
          <w:szCs w:val="24"/>
        </w:rPr>
      </w:pPr>
      <w:r>
        <w:rPr>
          <w:sz w:val="24"/>
          <w:szCs w:val="24"/>
        </w:rPr>
        <w:t xml:space="preserve">          </w:t>
      </w:r>
      <w:r w:rsidR="00535923">
        <w:rPr>
          <w:sz w:val="24"/>
          <w:szCs w:val="24"/>
        </w:rPr>
        <w:t>(</w:t>
      </w:r>
      <w:r w:rsidR="00B16D45">
        <w:rPr>
          <w:sz w:val="24"/>
          <w:szCs w:val="24"/>
        </w:rPr>
        <w:t>Extended Abstract</w:t>
      </w:r>
      <w:r w:rsidR="00535923">
        <w:rPr>
          <w:sz w:val="24"/>
          <w:szCs w:val="24"/>
        </w:rPr>
        <w:t>)</w:t>
      </w:r>
    </w:p>
    <w:p w14:paraId="5DF009AF" w14:textId="77777777" w:rsidR="009303D9" w:rsidRPr="005B520E" w:rsidRDefault="009303D9" w:rsidP="00E52E79">
      <w:pPr>
        <w:ind w:left="284" w:right="-88"/>
      </w:pPr>
    </w:p>
    <w:p w14:paraId="5CB0545E" w14:textId="77777777" w:rsidR="009303D9" w:rsidRPr="005B520E" w:rsidRDefault="009303D9" w:rsidP="00E52E79">
      <w:pPr>
        <w:pStyle w:val="Author"/>
        <w:ind w:left="284" w:right="-88"/>
        <w:sectPr w:rsidR="009303D9" w:rsidRPr="005B520E" w:rsidSect="00451696">
          <w:pgSz w:w="12240" w:h="15840" w:code="1"/>
          <w:pgMar w:top="1440" w:right="1080" w:bottom="1440" w:left="1080" w:header="720" w:footer="720" w:gutter="0"/>
          <w:cols w:space="720"/>
          <w:docGrid w:linePitch="360"/>
        </w:sectPr>
      </w:pPr>
    </w:p>
    <w:p w14:paraId="73A17329" w14:textId="77777777" w:rsidR="00535923" w:rsidRPr="0020707B" w:rsidRDefault="00535923" w:rsidP="00E52E79">
      <w:pPr>
        <w:widowControl w:val="0"/>
        <w:autoSpaceDE w:val="0"/>
        <w:autoSpaceDN w:val="0"/>
        <w:adjustRightInd w:val="0"/>
        <w:ind w:left="284" w:right="-88"/>
      </w:pPr>
      <w:r w:rsidRPr="0020707B">
        <w:lastRenderedPageBreak/>
        <w:t xml:space="preserve">Alexander Binun, </w:t>
      </w:r>
      <w:r w:rsidR="008A5987">
        <w:t xml:space="preserve">Mark Bloch, </w:t>
      </w:r>
      <w:r w:rsidRPr="0020707B">
        <w:t xml:space="preserve">Shlomi Dolev,                           </w:t>
      </w:r>
    </w:p>
    <w:p w14:paraId="13CBE402" w14:textId="24AD178C" w:rsidR="00535923" w:rsidRPr="0020707B" w:rsidRDefault="00535923" w:rsidP="00E52E79">
      <w:pPr>
        <w:widowControl w:val="0"/>
        <w:autoSpaceDE w:val="0"/>
        <w:autoSpaceDN w:val="0"/>
        <w:adjustRightInd w:val="0"/>
        <w:ind w:left="284" w:right="-88"/>
        <w:rPr>
          <w:sz w:val="24"/>
          <w:szCs w:val="24"/>
        </w:rPr>
      </w:pPr>
      <w:r w:rsidRPr="0020707B">
        <w:t>Martin Ramzi</w:t>
      </w:r>
      <w:r w:rsidRPr="0020707B">
        <w:rPr>
          <w:sz w:val="24"/>
          <w:szCs w:val="24"/>
        </w:rPr>
        <w:t xml:space="preserve"> </w:t>
      </w:r>
      <w:r w:rsidRPr="0020707B">
        <w:t xml:space="preserve">Kahil, </w:t>
      </w:r>
      <w:r w:rsidR="008A5987">
        <w:t>Boaz Menu</w:t>
      </w:r>
      <w:r w:rsidR="003F30D7">
        <w:t>h</w:t>
      </w:r>
      <w:r w:rsidR="008A5987">
        <w:t xml:space="preserve">in, </w:t>
      </w:r>
      <w:r w:rsidRPr="0020707B">
        <w:t>Reuven Yagel</w:t>
      </w:r>
      <w:r w:rsidR="004F325C" w:rsidRPr="007E4083">
        <w:rPr>
          <w:sz w:val="24"/>
          <w:szCs w:val="24"/>
          <w:vertAlign w:val="superscript"/>
        </w:rPr>
        <w:t>+</w:t>
      </w:r>
    </w:p>
    <w:p w14:paraId="0FF6DACD" w14:textId="77777777" w:rsidR="00535923" w:rsidRPr="00184A5B" w:rsidRDefault="00535923" w:rsidP="00E52E79">
      <w:pPr>
        <w:pStyle w:val="Affiliation"/>
        <w:ind w:left="284" w:right="-88"/>
        <w:contextualSpacing/>
      </w:pPr>
      <w:r>
        <w:t xml:space="preserve">    Dept. of Computer Science, Ben-Gurion University of the Negev</w:t>
      </w:r>
      <w:r w:rsidR="00A020A5">
        <w:t>, Isra</w:t>
      </w:r>
      <w:r w:rsidR="00385D43">
        <w:t>el</w:t>
      </w:r>
      <w:r w:rsidR="004F325C">
        <w:br/>
      </w:r>
      <w:r w:rsidR="004F325C" w:rsidRPr="006C2497">
        <w:rPr>
          <w:rPrChange w:id="0" w:author="admin" w:date="2014-04-30T18:12:00Z">
            <w:rPr>
              <w:vertAlign w:val="superscript"/>
            </w:rPr>
          </w:rPrChange>
        </w:rPr>
        <w:t>+</w:t>
      </w:r>
      <w:r w:rsidR="004F325C" w:rsidRPr="00184A5B">
        <w:t xml:space="preserve"> </w:t>
      </w:r>
      <w:r w:rsidR="004F325C">
        <w:t>a</w:t>
      </w:r>
      <w:r w:rsidR="004F325C" w:rsidRPr="007E4083">
        <w:t>nd Azrieli – Jerusalem College of Engineering, Israel</w:t>
      </w:r>
    </w:p>
    <w:p w14:paraId="0C34952F" w14:textId="77777777" w:rsidR="002E0379" w:rsidRPr="0020707B" w:rsidRDefault="00535923" w:rsidP="00E52E79">
      <w:pPr>
        <w:pStyle w:val="Affiliation"/>
        <w:ind w:left="284" w:right="-88"/>
      </w:pPr>
      <w:r w:rsidRPr="0020707B">
        <w:lastRenderedPageBreak/>
        <w:t>Thierry Coupaye, Marc Lacost</w:t>
      </w:r>
      <w:r w:rsidR="00A020A5">
        <w:t>e</w:t>
      </w:r>
      <w:r w:rsidRPr="0020707B">
        <w:t>,</w:t>
      </w:r>
    </w:p>
    <w:p w14:paraId="584BF414" w14:textId="77777777" w:rsidR="00535923" w:rsidRPr="0020707B" w:rsidRDefault="00535923" w:rsidP="00E52E79">
      <w:pPr>
        <w:pStyle w:val="Affiliation"/>
        <w:ind w:left="284" w:right="-88"/>
      </w:pPr>
      <w:r w:rsidRPr="0020707B">
        <w:t>Aur</w:t>
      </w:r>
      <w:r w:rsidR="00FC12DA">
        <w:t>é</w:t>
      </w:r>
      <w:r w:rsidRPr="0020707B">
        <w:t>lien Wailly</w:t>
      </w:r>
    </w:p>
    <w:p w14:paraId="74DF9275" w14:textId="77777777" w:rsidR="00535923" w:rsidRPr="0020707B" w:rsidRDefault="00535923" w:rsidP="00E52E79">
      <w:pPr>
        <w:pStyle w:val="Affiliation"/>
        <w:ind w:left="284" w:right="-88"/>
        <w:sectPr w:rsidR="00535923" w:rsidRPr="0020707B" w:rsidSect="002E0379">
          <w:type w:val="continuous"/>
          <w:pgSz w:w="12240" w:h="15840" w:code="1"/>
          <w:pgMar w:top="1440" w:right="1080" w:bottom="1440" w:left="1080" w:header="720" w:footer="720" w:gutter="0"/>
          <w:cols w:num="2" w:space="720" w:equalWidth="0">
            <w:col w:w="4939" w:space="720"/>
            <w:col w:w="4514"/>
          </w:cols>
          <w:docGrid w:linePitch="360"/>
        </w:sectPr>
      </w:pPr>
      <w:r w:rsidRPr="0020707B">
        <w:t xml:space="preserve">Orange </w:t>
      </w:r>
      <w:r w:rsidR="00A020A5">
        <w:t xml:space="preserve">Labs, </w:t>
      </w:r>
      <w:r w:rsidRPr="0020707B">
        <w:t>France</w:t>
      </w:r>
    </w:p>
    <w:p w14:paraId="4002819F" w14:textId="77777777" w:rsidR="009303D9" w:rsidRPr="005B520E" w:rsidRDefault="009303D9" w:rsidP="00E52E79">
      <w:pPr>
        <w:ind w:left="284" w:right="-88"/>
        <w:jc w:val="both"/>
      </w:pPr>
    </w:p>
    <w:p w14:paraId="3B3398FD" w14:textId="77777777" w:rsidR="009303D9" w:rsidRPr="005B520E" w:rsidRDefault="009303D9" w:rsidP="00E52E79">
      <w:pPr>
        <w:ind w:left="284" w:right="-88"/>
        <w:sectPr w:rsidR="009303D9" w:rsidRPr="005B520E" w:rsidSect="00E77B53">
          <w:type w:val="continuous"/>
          <w:pgSz w:w="12240" w:h="15840" w:code="1"/>
          <w:pgMar w:top="1440" w:right="1080" w:bottom="1440" w:left="1080" w:header="720" w:footer="720" w:gutter="0"/>
          <w:cols w:space="720"/>
          <w:docGrid w:linePitch="360"/>
        </w:sectPr>
      </w:pPr>
    </w:p>
    <w:p w14:paraId="4580EEC9" w14:textId="43598879" w:rsidR="00535923" w:rsidRPr="0020707B" w:rsidRDefault="009303D9">
      <w:pPr>
        <w:widowControl w:val="0"/>
        <w:overflowPunct w:val="0"/>
        <w:autoSpaceDE w:val="0"/>
        <w:autoSpaceDN w:val="0"/>
        <w:adjustRightInd w:val="0"/>
        <w:spacing w:line="236" w:lineRule="exact"/>
        <w:ind w:left="284" w:right="-88" w:firstLine="299"/>
        <w:jc w:val="both"/>
        <w:rPr>
          <w:sz w:val="18"/>
          <w:szCs w:val="18"/>
        </w:rPr>
      </w:pPr>
      <w:r w:rsidRPr="0020707B">
        <w:rPr>
          <w:i/>
          <w:iCs/>
          <w:sz w:val="18"/>
          <w:szCs w:val="18"/>
        </w:rPr>
        <w:lastRenderedPageBreak/>
        <w:t>Abstract</w:t>
      </w:r>
      <w:r w:rsidRPr="0020707B">
        <w:rPr>
          <w:sz w:val="18"/>
          <w:szCs w:val="18"/>
        </w:rPr>
        <w:t>—</w:t>
      </w:r>
      <w:r w:rsidR="00535923" w:rsidRPr="0020707B">
        <w:rPr>
          <w:sz w:val="18"/>
          <w:szCs w:val="18"/>
        </w:rPr>
        <w:t>This</w:t>
      </w:r>
      <w:r w:rsidR="000375DB">
        <w:rPr>
          <w:sz w:val="18"/>
          <w:szCs w:val="18"/>
        </w:rPr>
        <w:t xml:space="preserve"> </w:t>
      </w:r>
      <w:r w:rsidR="00D64563">
        <w:rPr>
          <w:sz w:val="18"/>
          <w:szCs w:val="18"/>
        </w:rPr>
        <w:t>paper</w:t>
      </w:r>
      <w:r w:rsidR="00D64563" w:rsidRPr="0020707B">
        <w:rPr>
          <w:sz w:val="18"/>
          <w:szCs w:val="18"/>
        </w:rPr>
        <w:t xml:space="preserve"> </w:t>
      </w:r>
      <w:r w:rsidR="00535923" w:rsidRPr="0020707B">
        <w:rPr>
          <w:sz w:val="18"/>
          <w:szCs w:val="18"/>
        </w:rPr>
        <w:t xml:space="preserve">presents the architecture for a self-stabilizing hypervisor </w:t>
      </w:r>
      <w:r w:rsidR="00384084">
        <w:rPr>
          <w:sz w:val="18"/>
          <w:szCs w:val="18"/>
        </w:rPr>
        <w:t>able to</w:t>
      </w:r>
      <w:r w:rsidR="00535923" w:rsidRPr="0020707B">
        <w:rPr>
          <w:sz w:val="18"/>
          <w:szCs w:val="18"/>
        </w:rPr>
        <w:t xml:space="preserve"> recover itself in the presence of Byzantine faults regardless of the state it is currently in. Our architecture is applicable to wide variety of underlying hardware and software and does not require augmenting computers with special hardware. The actions representing defense and recovery strategies can be speci</w:t>
      </w:r>
      <w:r w:rsidR="004B2641" w:rsidRPr="0020707B">
        <w:rPr>
          <w:rFonts w:eastAsia="PMingLiU"/>
          <w:sz w:val="18"/>
          <w:szCs w:val="18"/>
        </w:rPr>
        <w:t>fi</w:t>
      </w:r>
      <w:r w:rsidR="00535923" w:rsidRPr="0020707B">
        <w:rPr>
          <w:sz w:val="18"/>
          <w:szCs w:val="18"/>
        </w:rPr>
        <w:t>ed by a user. We describe our architecture in OS-independent terms</w:t>
      </w:r>
      <w:r w:rsidR="00384084">
        <w:rPr>
          <w:sz w:val="18"/>
          <w:szCs w:val="18"/>
        </w:rPr>
        <w:t>,</w:t>
      </w:r>
      <w:r w:rsidR="00535923" w:rsidRPr="0020707B">
        <w:rPr>
          <w:sz w:val="18"/>
          <w:szCs w:val="18"/>
        </w:rPr>
        <w:t xml:space="preserve"> thus making it </w:t>
      </w:r>
      <w:r w:rsidR="000375DB">
        <w:rPr>
          <w:sz w:val="18"/>
          <w:szCs w:val="18"/>
        </w:rPr>
        <w:t>applicable to various virtualization infrastructures</w:t>
      </w:r>
      <w:r w:rsidR="00535923" w:rsidRPr="0020707B">
        <w:rPr>
          <w:sz w:val="18"/>
          <w:szCs w:val="18"/>
        </w:rPr>
        <w:t xml:space="preserve">. We also provide a prototype extending the Linux-based hypervisor KVM with the self-stabilizing functionality. These features allow augmenting KVM with robustness functionality in the coming stages and moving to </w:t>
      </w:r>
      <w:r w:rsidR="00DD72F0">
        <w:rPr>
          <w:sz w:val="18"/>
          <w:szCs w:val="18"/>
        </w:rPr>
        <w:t xml:space="preserve">cloud management system </w:t>
      </w:r>
      <w:r w:rsidR="00535923" w:rsidRPr="0020707B">
        <w:rPr>
          <w:sz w:val="18"/>
          <w:szCs w:val="18"/>
        </w:rPr>
        <w:t xml:space="preserve">architectures </w:t>
      </w:r>
      <w:r w:rsidR="00DD72F0">
        <w:rPr>
          <w:sz w:val="18"/>
          <w:szCs w:val="18"/>
        </w:rPr>
        <w:t xml:space="preserve">such as </w:t>
      </w:r>
      <w:r w:rsidR="00535923" w:rsidRPr="0020707B">
        <w:rPr>
          <w:sz w:val="18"/>
          <w:szCs w:val="18"/>
        </w:rPr>
        <w:t xml:space="preserve">OpenStack to support more </w:t>
      </w:r>
      <w:r w:rsidR="00A07F26">
        <w:rPr>
          <w:sz w:val="18"/>
          <w:szCs w:val="18"/>
        </w:rPr>
        <w:t>industrial</w:t>
      </w:r>
      <w:r w:rsidR="00A07F26" w:rsidRPr="0020707B">
        <w:rPr>
          <w:sz w:val="18"/>
          <w:szCs w:val="18"/>
        </w:rPr>
        <w:t xml:space="preserve"> </w:t>
      </w:r>
      <w:r w:rsidR="00535923" w:rsidRPr="0020707B">
        <w:rPr>
          <w:sz w:val="18"/>
          <w:szCs w:val="18"/>
        </w:rPr>
        <w:t>scenarios.</w:t>
      </w:r>
    </w:p>
    <w:p w14:paraId="7E557CCB" w14:textId="77777777" w:rsidR="00535923" w:rsidRPr="0020707B" w:rsidRDefault="00535923" w:rsidP="00E52E79">
      <w:pPr>
        <w:widowControl w:val="0"/>
        <w:overflowPunct w:val="0"/>
        <w:autoSpaceDE w:val="0"/>
        <w:autoSpaceDN w:val="0"/>
        <w:adjustRightInd w:val="0"/>
        <w:spacing w:line="236" w:lineRule="exact"/>
        <w:ind w:left="284" w:right="-88" w:firstLine="299"/>
        <w:jc w:val="both"/>
        <w:rPr>
          <w:sz w:val="18"/>
          <w:szCs w:val="18"/>
        </w:rPr>
      </w:pPr>
    </w:p>
    <w:p w14:paraId="30A1678A" w14:textId="77777777" w:rsidR="009303D9" w:rsidRDefault="009303D9" w:rsidP="00E52E79">
      <w:pPr>
        <w:pStyle w:val="keywords"/>
        <w:ind w:left="284" w:right="-88"/>
      </w:pPr>
      <w:r>
        <w:t xml:space="preserve">Keywords- </w:t>
      </w:r>
      <w:r w:rsidR="004B2641">
        <w:t xml:space="preserve">hypervisor, </w:t>
      </w:r>
      <w:r w:rsidR="00384084">
        <w:t xml:space="preserve">IaaS, </w:t>
      </w:r>
      <w:r w:rsidR="004B2641">
        <w:t>self-stabilization</w:t>
      </w:r>
      <w:r w:rsidR="00384084">
        <w:t>, resilience</w:t>
      </w:r>
    </w:p>
    <w:p w14:paraId="3B0DF346" w14:textId="77777777" w:rsidR="009303D9" w:rsidRDefault="009303D9" w:rsidP="00E52E79">
      <w:pPr>
        <w:pStyle w:val="Heading1"/>
        <w:ind w:left="284" w:right="-88"/>
      </w:pPr>
      <w:r>
        <w:t xml:space="preserve"> </w:t>
      </w:r>
      <w:r w:rsidR="004B2641">
        <w:t>Introduction</w:t>
      </w:r>
    </w:p>
    <w:p w14:paraId="213A8B9D" w14:textId="0B0CC415" w:rsidR="004B2641" w:rsidRPr="0020707B" w:rsidRDefault="004B2641" w:rsidP="0022669B">
      <w:pPr>
        <w:widowControl w:val="0"/>
        <w:overflowPunct w:val="0"/>
        <w:autoSpaceDE w:val="0"/>
        <w:autoSpaceDN w:val="0"/>
        <w:adjustRightInd w:val="0"/>
        <w:spacing w:line="236" w:lineRule="exact"/>
        <w:ind w:left="284" w:right="-88" w:firstLine="300"/>
        <w:jc w:val="both"/>
      </w:pPr>
      <w:r w:rsidRPr="0020707B">
        <w:t xml:space="preserve">The core entity used for facilitating virtualization in cloud computing infrastructures is the </w:t>
      </w:r>
      <w:r w:rsidRPr="00FC72CC">
        <w:rPr>
          <w:i/>
          <w:iCs/>
        </w:rPr>
        <w:t>hypervisor</w:t>
      </w:r>
      <w:r w:rsidRPr="0020707B">
        <w:t xml:space="preserve"> (also referred to as the </w:t>
      </w:r>
      <w:r w:rsidRPr="00385D43">
        <w:rPr>
          <w:i/>
        </w:rPr>
        <w:t>VMM</w:t>
      </w:r>
      <w:r w:rsidRPr="0020707B">
        <w:t xml:space="preserve">, </w:t>
      </w:r>
      <w:r w:rsidRPr="00034595">
        <w:rPr>
          <w:i/>
          <w:iCs/>
        </w:rPr>
        <w:t>Virtual Machine Monitor</w:t>
      </w:r>
      <w:r w:rsidRPr="0020707B">
        <w:t>) as in [2, 4, 6, 7, 27, 22, 3, 16, 17, 18, 19, 21]. Being a basic part in the virtualization infrastructure</w:t>
      </w:r>
      <w:r w:rsidR="00772B81">
        <w:t>,</w:t>
      </w:r>
      <w:r w:rsidRPr="0020707B">
        <w:t xml:space="preserve"> the hypervisor is the most attractive target for attackers. The (steadily rising) complexity of hypervisors ([7]) and unlimited privileges of hypervisors over virtual machines ([2</w:t>
      </w:r>
      <w:r w:rsidR="00FC72CC">
        <w:t>3, 29]) aggravate the situation</w:t>
      </w:r>
      <w:r w:rsidR="00772B81">
        <w:t xml:space="preserve">: </w:t>
      </w:r>
      <w:r w:rsidRPr="0020707B">
        <w:t xml:space="preserve"> a successful attack against the hypervisor almost certainly brings the whole system down. In the meantime</w:t>
      </w:r>
      <w:r w:rsidR="00772B81">
        <w:t>,</w:t>
      </w:r>
      <w:r w:rsidRPr="0020707B">
        <w:t xml:space="preserve"> threats evolve faster than hypervisor defense mechanisms</w:t>
      </w:r>
      <w:r w:rsidR="0022669B">
        <w:t>. Thus</w:t>
      </w:r>
      <w:r w:rsidRPr="0020707B">
        <w:t xml:space="preserve"> a signi</w:t>
      </w:r>
      <w:r w:rsidRPr="0020707B">
        <w:rPr>
          <w:rFonts w:eastAsia="PMingLiU"/>
        </w:rPr>
        <w:t>fi</w:t>
      </w:r>
      <w:r w:rsidRPr="0020707B">
        <w:t xml:space="preserve">cant part </w:t>
      </w:r>
      <w:r w:rsidR="004F325C" w:rsidRPr="0020707B">
        <w:t>of attacks</w:t>
      </w:r>
      <w:r w:rsidRPr="0020707B">
        <w:t xml:space="preserve"> against the hypervisor succeed. This happens because proactive detection of malicious activities often requires the logic of security modules to be guided by threat-speci</w:t>
      </w:r>
      <w:r w:rsidRPr="0020707B">
        <w:rPr>
          <w:rFonts w:eastAsia="PMingLiU"/>
        </w:rPr>
        <w:t>fi</w:t>
      </w:r>
      <w:r w:rsidRPr="0020707B">
        <w:t>c behavioral patterns. Detecting threats following the symptoms of (already compromised and malfunctioning</w:t>
      </w:r>
      <w:r w:rsidR="00964800" w:rsidRPr="0020707B">
        <w:t xml:space="preserve">) </w:t>
      </w:r>
      <w:r w:rsidR="00964800">
        <w:t>system</w:t>
      </w:r>
      <w:r w:rsidRPr="0020707B">
        <w:t xml:space="preserve"> is a more generic task as in [30].</w:t>
      </w:r>
    </w:p>
    <w:p w14:paraId="5E0ACEF0" w14:textId="77777777" w:rsidR="004B2641" w:rsidRPr="0020707B" w:rsidRDefault="004B2641" w:rsidP="00E52E79">
      <w:pPr>
        <w:widowControl w:val="0"/>
        <w:autoSpaceDE w:val="0"/>
        <w:autoSpaceDN w:val="0"/>
        <w:adjustRightInd w:val="0"/>
        <w:spacing w:line="44" w:lineRule="exact"/>
        <w:ind w:left="284" w:right="-88" w:firstLine="300"/>
      </w:pPr>
    </w:p>
    <w:p w14:paraId="5FB1C346" w14:textId="77777777" w:rsidR="004B2641" w:rsidRPr="0020707B" w:rsidRDefault="004B2641" w:rsidP="0022669B">
      <w:pPr>
        <w:widowControl w:val="0"/>
        <w:overflowPunct w:val="0"/>
        <w:autoSpaceDE w:val="0"/>
        <w:autoSpaceDN w:val="0"/>
        <w:adjustRightInd w:val="0"/>
        <w:spacing w:line="234" w:lineRule="exact"/>
        <w:ind w:left="284" w:right="-88" w:firstLine="300"/>
        <w:jc w:val="both"/>
      </w:pPr>
      <w:r w:rsidRPr="0020707B">
        <w:t xml:space="preserve">Trying to keep the situation under control, designers augment hypervisors with additional security functions that are intended to </w:t>
      </w:r>
      <w:r w:rsidRPr="0020707B">
        <w:rPr>
          <w:rFonts w:eastAsia="PMingLiU"/>
        </w:rPr>
        <w:t>fi</w:t>
      </w:r>
      <w:r w:rsidRPr="0020707B">
        <w:t>ght new threats. This functionality can set an additional security layer threats attempt to compromise (for example, sandboxing of individual drivers [6] or even</w:t>
      </w:r>
      <w:r>
        <w:rPr>
          <w:rFonts w:ascii="Arial" w:hAnsi="Arial" w:cs="Arial"/>
          <w:sz w:val="19"/>
          <w:szCs w:val="19"/>
        </w:rPr>
        <w:t xml:space="preserve"> </w:t>
      </w:r>
      <w:r w:rsidRPr="0020707B">
        <w:t xml:space="preserve">running the whole hypervisor in an additional VM [4]). Another way to </w:t>
      </w:r>
      <w:r w:rsidR="000375DB">
        <w:rPr>
          <w:rFonts w:eastAsia="PMingLiU"/>
        </w:rPr>
        <w:t>fi</w:t>
      </w:r>
      <w:r w:rsidRPr="0020707B">
        <w:t xml:space="preserve">ght malicious activities is sanitizing the </w:t>
      </w:r>
      <w:r w:rsidRPr="0020707B">
        <w:lastRenderedPageBreak/>
        <w:t>internal structures of (possibly already compromised) hypervisor as in [29] thus mitigating the malicious actions. In any case, once a threat captures the system, the latter faces severe danger, possibly crashing.</w:t>
      </w:r>
    </w:p>
    <w:p w14:paraId="419D3876" w14:textId="77777777" w:rsidR="004B2641" w:rsidRPr="0020707B" w:rsidRDefault="004B2641" w:rsidP="00E52E79">
      <w:pPr>
        <w:widowControl w:val="0"/>
        <w:autoSpaceDE w:val="0"/>
        <w:autoSpaceDN w:val="0"/>
        <w:adjustRightInd w:val="0"/>
        <w:spacing w:line="46" w:lineRule="exact"/>
        <w:ind w:left="284" w:right="-88"/>
      </w:pPr>
    </w:p>
    <w:p w14:paraId="478BCD26" w14:textId="0AB393AC" w:rsidR="004B2641" w:rsidRPr="0020707B" w:rsidRDefault="004B2641" w:rsidP="00036E02">
      <w:pPr>
        <w:widowControl w:val="0"/>
        <w:overflowPunct w:val="0"/>
        <w:autoSpaceDE w:val="0"/>
        <w:autoSpaceDN w:val="0"/>
        <w:adjustRightInd w:val="0"/>
        <w:spacing w:line="235" w:lineRule="exact"/>
        <w:ind w:left="284" w:right="-88" w:firstLine="284"/>
        <w:jc w:val="both"/>
      </w:pPr>
      <w:r w:rsidRPr="0020707B">
        <w:t xml:space="preserve">Here comes our novelty. Admitting that threats evolve faster than the corresponding defense mechanisms, we shift the focus from preventing/mitigating of malicious activities to building a system that is capable of recovering gracefully after threat attacks and regaining stable behavior. </w:t>
      </w:r>
      <w:r w:rsidR="00221A42" w:rsidRPr="0020707B">
        <w:t>W</w:t>
      </w:r>
      <w:r w:rsidRPr="0020707B">
        <w:t xml:space="preserve">e refer to recovery </w:t>
      </w:r>
      <w:r w:rsidR="00221A42" w:rsidRPr="0020707B">
        <w:t>as the existence</w:t>
      </w:r>
      <w:r w:rsidRPr="0020707B">
        <w:t xml:space="preserve"> of </w:t>
      </w:r>
      <w:r w:rsidR="00221A42" w:rsidRPr="0020707B">
        <w:t>(</w:t>
      </w:r>
      <w:r w:rsidRPr="0020707B">
        <w:t>at least</w:t>
      </w:r>
      <w:r w:rsidR="00221A42" w:rsidRPr="0020707B">
        <w:t>)</w:t>
      </w:r>
      <w:r w:rsidRPr="0020707B">
        <w:t xml:space="preserve"> the possibility for restarting f</w:t>
      </w:r>
      <w:r w:rsidR="00221A42" w:rsidRPr="0020707B">
        <w:t>rom an initial (stable) state. Graceful</w:t>
      </w:r>
      <w:r w:rsidR="00034595">
        <w:t xml:space="preserve"> recovery is a</w:t>
      </w:r>
      <w:r w:rsidR="0012086C">
        <w:t xml:space="preserve"> recovery that</w:t>
      </w:r>
      <w:r w:rsidR="00FC72CC">
        <w:t xml:space="preserve"> tries </w:t>
      </w:r>
      <w:r w:rsidR="00496717">
        <w:t xml:space="preserve">to keep the system requirements during convergence and converge fast to a stable state, possibly  by rolling back (or forward) </w:t>
      </w:r>
      <w:r w:rsidR="0012086C">
        <w:t xml:space="preserve"> </w:t>
      </w:r>
      <w:r w:rsidRPr="0020707B">
        <w:t>restart</w:t>
      </w:r>
      <w:r w:rsidR="00496717">
        <w:t>ing</w:t>
      </w:r>
      <w:r w:rsidRPr="0020707B">
        <w:t xml:space="preserve"> </w:t>
      </w:r>
      <w:r w:rsidR="00496717">
        <w:t xml:space="preserve">the </w:t>
      </w:r>
      <w:r w:rsidRPr="0020707B">
        <w:t xml:space="preserve"> system from the stable state that is nearest in the execution history (which can be built by snapshotting and consistency checks prior to reloading). </w:t>
      </w:r>
      <w:ins w:id="1" w:author="admin" w:date="2014-04-30T11:47:00Z">
        <w:r w:rsidR="00036E02">
          <w:t xml:space="preserve">Tolerating threats </w:t>
        </w:r>
      </w:ins>
      <w:ins w:id="2" w:author="admin" w:date="2014-04-30T11:48:00Z">
        <w:r w:rsidR="00036E02">
          <w:t>fits</w:t>
        </w:r>
      </w:ins>
      <w:ins w:id="3" w:author="admin" w:date="2014-04-30T11:47:00Z">
        <w:r w:rsidR="00036E02">
          <w:t xml:space="preserve"> our approach </w:t>
        </w:r>
      </w:ins>
      <w:ins w:id="4" w:author="admin" w:date="2014-04-30T11:48:00Z">
        <w:r w:rsidR="00036E02">
          <w:t>in</w:t>
        </w:r>
      </w:ins>
      <w:ins w:id="5" w:author="admin" w:date="2014-04-30T11:47:00Z">
        <w:r w:rsidR="00036E02">
          <w:t xml:space="preserve">to </w:t>
        </w:r>
      </w:ins>
      <w:ins w:id="6" w:author="admin" w:date="2014-04-30T11:48:00Z">
        <w:r w:rsidR="00036E02">
          <w:t xml:space="preserve">the </w:t>
        </w:r>
        <w:r w:rsidR="00036E02" w:rsidRPr="00036E02">
          <w:rPr>
            <w:i/>
            <w:iCs/>
            <w:rPrChange w:id="7" w:author="admin" w:date="2014-04-30T11:48:00Z">
              <w:rPr/>
            </w:rPrChange>
          </w:rPr>
          <w:t>intrusion-tolerant concept</w:t>
        </w:r>
        <w:r w:rsidR="00036E02">
          <w:t xml:space="preserve"> as in [31].</w:t>
        </w:r>
      </w:ins>
      <w:del w:id="8" w:author="admin" w:date="2014-04-30T11:20:00Z">
        <w:r w:rsidRPr="0020707B" w:rsidDel="00283859">
          <w:delText>In contrast to proactive defense,</w:delText>
        </w:r>
      </w:del>
      <w:del w:id="9" w:author="admin" w:date="2014-04-30T11:22:00Z">
        <w:r w:rsidRPr="0020707B" w:rsidDel="00283859">
          <w:delText xml:space="preserve"> </w:delText>
        </w:r>
      </w:del>
      <w:del w:id="10" w:author="admin" w:date="2014-04-30T11:20:00Z">
        <w:r w:rsidRPr="0020707B" w:rsidDel="00283859">
          <w:delText>this approach does not</w:delText>
        </w:r>
      </w:del>
      <w:del w:id="11" w:author="admin" w:date="2014-04-30T11:22:00Z">
        <w:r w:rsidRPr="0020707B" w:rsidDel="00283859">
          <w:delText xml:space="preserve"> require the security logic to be guided by threat-speci</w:delText>
        </w:r>
        <w:r w:rsidRPr="0020707B" w:rsidDel="00283859">
          <w:rPr>
            <w:rFonts w:eastAsia="PMingLiU"/>
          </w:rPr>
          <w:delText>fi</w:delText>
        </w:r>
        <w:r w:rsidRPr="0020707B" w:rsidDel="00283859">
          <w:delText xml:space="preserve">c behavior and thus can be easily </w:delText>
        </w:r>
        <w:r w:rsidR="0087722C" w:rsidRPr="0020707B" w:rsidDel="00283859">
          <w:delText>adapted</w:delText>
        </w:r>
        <w:r w:rsidRPr="0020707B" w:rsidDel="00283859">
          <w:delText xml:space="preserve"> to new threats.</w:delText>
        </w:r>
      </w:del>
    </w:p>
    <w:p w14:paraId="594A132E" w14:textId="77777777" w:rsidR="004B2641" w:rsidRPr="0020707B" w:rsidRDefault="004B2641" w:rsidP="00E52E79">
      <w:pPr>
        <w:widowControl w:val="0"/>
        <w:autoSpaceDE w:val="0"/>
        <w:autoSpaceDN w:val="0"/>
        <w:adjustRightInd w:val="0"/>
        <w:spacing w:line="44" w:lineRule="exact"/>
        <w:ind w:left="284" w:right="-88" w:firstLine="599"/>
      </w:pPr>
    </w:p>
    <w:p w14:paraId="09CEA687" w14:textId="3BC413F9" w:rsidR="004B2641" w:rsidRPr="0020707B" w:rsidRDefault="004B2641">
      <w:pPr>
        <w:widowControl w:val="0"/>
        <w:tabs>
          <w:tab w:val="right" w:pos="4536"/>
        </w:tabs>
        <w:overflowPunct w:val="0"/>
        <w:autoSpaceDE w:val="0"/>
        <w:autoSpaceDN w:val="0"/>
        <w:adjustRightInd w:val="0"/>
        <w:spacing w:line="231" w:lineRule="exact"/>
        <w:ind w:left="284" w:right="-88" w:firstLine="284"/>
        <w:jc w:val="both"/>
      </w:pPr>
      <w:r w:rsidRPr="0020707B">
        <w:t>We also leverage on the solid background in the area of self-stabilizing systems. Follow</w:t>
      </w:r>
      <w:r w:rsidR="00221A42" w:rsidRPr="0020707B">
        <w:t xml:space="preserve">ing [9, 12, 10, 11] a system is </w:t>
      </w:r>
      <w:r w:rsidRPr="00385D43">
        <w:rPr>
          <w:i/>
        </w:rPr>
        <w:t xml:space="preserve">self-stabilizing </w:t>
      </w:r>
      <w:r w:rsidRPr="0020707B">
        <w:t>if every</w:t>
      </w:r>
      <w:r w:rsidR="0087722C">
        <w:t xml:space="preserve"> of</w:t>
      </w:r>
      <w:r w:rsidRPr="0020707B">
        <w:t xml:space="preserve"> it</w:t>
      </w:r>
      <w:r w:rsidR="00221A42" w:rsidRPr="0020707B">
        <w:t>s execution</w:t>
      </w:r>
      <w:r w:rsidR="0087722C">
        <w:t>s</w:t>
      </w:r>
      <w:r w:rsidR="00221A42" w:rsidRPr="0020707B">
        <w:t xml:space="preserve"> always ends up in a </w:t>
      </w:r>
      <w:r w:rsidRPr="0020707B">
        <w:t xml:space="preserve">stable state after a </w:t>
      </w:r>
      <w:r w:rsidR="00221A42" w:rsidRPr="0020707B">
        <w:rPr>
          <w:rFonts w:eastAsia="PMingLiU"/>
        </w:rPr>
        <w:t>fi</w:t>
      </w:r>
      <w:r w:rsidRPr="0020707B">
        <w:t>nite number of steps no matter w</w:t>
      </w:r>
      <w:r w:rsidR="00221A42" w:rsidRPr="0020707B">
        <w:t xml:space="preserve">hat state it is initialized in. </w:t>
      </w:r>
      <w:r w:rsidRPr="0020707B">
        <w:t>Stabl</w:t>
      </w:r>
      <w:r w:rsidR="00221A42" w:rsidRPr="0020707B">
        <w:t>e</w:t>
      </w:r>
      <w:r w:rsidR="002608F8">
        <w:t xml:space="preserve"> (also called safe)</w:t>
      </w:r>
      <w:r w:rsidR="00221A42" w:rsidRPr="0020707B">
        <w:t xml:space="preserve"> states are distinguished from </w:t>
      </w:r>
      <w:r w:rsidRPr="0020707B">
        <w:t>unstable ones solely through the concrete application logic</w:t>
      </w:r>
      <w:r w:rsidR="002608F8">
        <w:t xml:space="preserve">, namely, any </w:t>
      </w:r>
      <w:r w:rsidR="00213E6D">
        <w:t xml:space="preserve">system </w:t>
      </w:r>
      <w:r w:rsidR="002608F8">
        <w:t xml:space="preserve">execution that starts in a stable state exhibits the desired </w:t>
      </w:r>
      <w:r w:rsidR="0012086C">
        <w:t>application (also called task</w:t>
      </w:r>
      <w:r w:rsidR="00D80C6B">
        <w:t>) behavior</w:t>
      </w:r>
      <w:r w:rsidR="002608F8">
        <w:t xml:space="preserve">. </w:t>
      </w:r>
    </w:p>
    <w:p w14:paraId="57D74236" w14:textId="77777777" w:rsidR="004B2641" w:rsidRPr="007E4083" w:rsidRDefault="004B2641" w:rsidP="00E52E79">
      <w:pPr>
        <w:widowControl w:val="0"/>
        <w:tabs>
          <w:tab w:val="right" w:pos="4536"/>
        </w:tabs>
        <w:autoSpaceDE w:val="0"/>
        <w:autoSpaceDN w:val="0"/>
        <w:adjustRightInd w:val="0"/>
        <w:spacing w:line="40" w:lineRule="exact"/>
        <w:ind w:left="284" w:right="-88" w:firstLine="599"/>
        <w:rPr>
          <w:b/>
          <w:bCs/>
        </w:rPr>
      </w:pPr>
    </w:p>
    <w:p w14:paraId="78140228" w14:textId="1D7E36A3" w:rsidR="00221A42" w:rsidRPr="0020707B" w:rsidRDefault="00BB5E9A" w:rsidP="007E4083">
      <w:pPr>
        <w:widowControl w:val="0"/>
        <w:tabs>
          <w:tab w:val="right" w:pos="4536"/>
        </w:tabs>
        <w:overflowPunct w:val="0"/>
        <w:autoSpaceDE w:val="0"/>
        <w:autoSpaceDN w:val="0"/>
        <w:adjustRightInd w:val="0"/>
        <w:spacing w:line="235" w:lineRule="exact"/>
        <w:ind w:left="284" w:right="-88"/>
        <w:jc w:val="both"/>
      </w:pPr>
      <w:r w:rsidRPr="007E4083">
        <w:rPr>
          <w:b/>
          <w:bCs/>
        </w:rPr>
        <w:t>Main Idea</w:t>
      </w:r>
      <w:r>
        <w:t xml:space="preserve">. </w:t>
      </w:r>
      <w:ins w:id="12" w:author="admin" w:date="2014-04-27T11:07:00Z">
        <w:r w:rsidR="00855C79">
          <w:tab/>
        </w:r>
      </w:ins>
      <w:r w:rsidR="004B2641" w:rsidRPr="0020707B">
        <w:t>Materializing the above idea, we sugg</w:t>
      </w:r>
      <w:r w:rsidR="00221A42" w:rsidRPr="0020707B">
        <w:t>est a novel self-stabilizing hy</w:t>
      </w:r>
      <w:r w:rsidR="004B2641" w:rsidRPr="0020707B">
        <w:t>pervisor architecture. Once in a time period</w:t>
      </w:r>
      <w:r>
        <w:t>, a special routine,</w:t>
      </w:r>
      <w:r w:rsidR="004B2641" w:rsidRPr="0020707B">
        <w:t xml:space="preserve"> the </w:t>
      </w:r>
      <w:r w:rsidR="004B2641" w:rsidRPr="007E4083">
        <w:rPr>
          <w:i/>
          <w:iCs/>
        </w:rPr>
        <w:t>stabilization manager (SM)</w:t>
      </w:r>
      <w:r w:rsidR="004B2641" w:rsidRPr="0020707B">
        <w:t xml:space="preserve"> examines the hypervisor, checking</w:t>
      </w:r>
      <w:r w:rsidR="00221A42" w:rsidRPr="0020707B">
        <w:t xml:space="preserve"> whether the latter is in a sta</w:t>
      </w:r>
      <w:r w:rsidR="004B2641" w:rsidRPr="0020707B">
        <w:t>ble state. If needed, the system is set into a safe (stable) state. The corresponding enforcement actions range from simple, coarse-grained ones (like restarting suspicious VMs or even the entire hy</w:t>
      </w:r>
      <w:r w:rsidR="00221A42" w:rsidRPr="0020707B">
        <w:t>pervisor) to</w:t>
      </w:r>
      <w:r w:rsidR="00372F9F">
        <w:t xml:space="preserve"> </w:t>
      </w:r>
      <w:r w:rsidR="00372F9F">
        <w:rPr>
          <w:rFonts w:eastAsia="PMingLiU"/>
        </w:rPr>
        <w:t>fi</w:t>
      </w:r>
      <w:r w:rsidR="00221A42" w:rsidRPr="0020707B">
        <w:t xml:space="preserve">ne-grained ones; for example, stopping individual guest applications </w:t>
      </w:r>
      <w:r w:rsidR="00100048">
        <w:t xml:space="preserve">with suspicious </w:t>
      </w:r>
      <w:r w:rsidR="00221A42" w:rsidRPr="0020707B">
        <w:t xml:space="preserve">behavior). </w:t>
      </w:r>
      <w:r w:rsidR="00100048">
        <w:t>Upon success</w:t>
      </w:r>
      <w:r w:rsidR="00221A42" w:rsidRPr="0020707B">
        <w:t>, the SM noti</w:t>
      </w:r>
      <w:r w:rsidR="00221A42" w:rsidRPr="0020707B">
        <w:rPr>
          <w:rFonts w:eastAsia="PMingLiU"/>
        </w:rPr>
        <w:t>fi</w:t>
      </w:r>
      <w:r w:rsidR="00221A42" w:rsidRPr="0020707B">
        <w:t xml:space="preserve">es the </w:t>
      </w:r>
      <w:r w:rsidR="00221A42" w:rsidRPr="007E4083">
        <w:rPr>
          <w:i/>
          <w:iCs/>
        </w:rPr>
        <w:t>system watchdog</w:t>
      </w:r>
      <w:r>
        <w:t xml:space="preserve"> (explained next)</w:t>
      </w:r>
      <w:r w:rsidR="00221A42" w:rsidRPr="0020707B">
        <w:t xml:space="preserve"> by sending the </w:t>
      </w:r>
      <w:r w:rsidR="0087722C" w:rsidRPr="002608F8">
        <w:rPr>
          <w:i/>
          <w:iCs/>
        </w:rPr>
        <w:t>AmAlive</w:t>
      </w:r>
      <w:r w:rsidR="00221A42" w:rsidRPr="0020707B">
        <w:t xml:space="preserve"> message. Even if the SM itself is corrupted (e.g.</w:t>
      </w:r>
      <w:r w:rsidR="00041AB0">
        <w:t>,</w:t>
      </w:r>
      <w:r w:rsidR="00221A42" w:rsidRPr="0020707B">
        <w:t xml:space="preserve"> due to a successful attack) and thus does not ful</w:t>
      </w:r>
      <w:r w:rsidR="00221A42" w:rsidRPr="0020707B">
        <w:rPr>
          <w:rFonts w:eastAsia="PMingLiU"/>
        </w:rPr>
        <w:t>fi</w:t>
      </w:r>
      <w:r w:rsidR="00221A42" w:rsidRPr="0020707B">
        <w:t xml:space="preserve">ll its duties, the watchdog ultimately reveals this (either by the absence of </w:t>
      </w:r>
      <w:r w:rsidR="0087722C" w:rsidRPr="002608F8">
        <w:rPr>
          <w:i/>
          <w:iCs/>
        </w:rPr>
        <w:t>Am</w:t>
      </w:r>
      <w:r w:rsidR="00221A42" w:rsidRPr="002608F8">
        <w:rPr>
          <w:i/>
          <w:iCs/>
        </w:rPr>
        <w:t>Alive</w:t>
      </w:r>
      <w:r w:rsidR="00221A42" w:rsidRPr="0020707B">
        <w:t xml:space="preserve"> messages or following a system integrity check) and restarts </w:t>
      </w:r>
      <w:r>
        <w:t>the</w:t>
      </w:r>
      <w:r w:rsidR="00221A42" w:rsidRPr="0020707B">
        <w:t xml:space="preserve"> system. The watchdog </w:t>
      </w:r>
      <w:r w:rsidR="00213E6D">
        <w:t xml:space="preserve">module </w:t>
      </w:r>
      <w:r w:rsidR="00221A42" w:rsidRPr="0020707B">
        <w:t>is tamper-</w:t>
      </w:r>
      <w:r w:rsidR="00221A42" w:rsidRPr="0020707B">
        <w:lastRenderedPageBreak/>
        <w:t>resilient because it is write</w:t>
      </w:r>
      <w:r w:rsidR="0012086C">
        <w:t>-</w:t>
      </w:r>
      <w:r w:rsidR="00221A42" w:rsidRPr="0020707B">
        <w:t xml:space="preserve">protected (by virtue of residing in the hardware-protected memory) and is triggered by hardware timer. The watchdog </w:t>
      </w:r>
      <w:r w:rsidR="00213E6D">
        <w:t xml:space="preserve">thus </w:t>
      </w:r>
      <w:r w:rsidR="00221A42" w:rsidRPr="0020707B">
        <w:t xml:space="preserve">forms the trusted computing base of our system. We provide a conceptual description of the architecture </w:t>
      </w:r>
      <w:r w:rsidR="00213E6D">
        <w:t xml:space="preserve">and argue that it is </w:t>
      </w:r>
      <w:r w:rsidR="00221A42" w:rsidRPr="0020707B">
        <w:t>self-stabiliz</w:t>
      </w:r>
      <w:r w:rsidR="00213E6D">
        <w:t>ing</w:t>
      </w:r>
      <w:r w:rsidR="00221A42" w:rsidRPr="0020707B">
        <w:t>.</w:t>
      </w:r>
    </w:p>
    <w:p w14:paraId="32A3B1FE" w14:textId="77777777" w:rsidR="00221A42" w:rsidRPr="0020707B" w:rsidRDefault="00221A42" w:rsidP="00E52E79">
      <w:pPr>
        <w:widowControl w:val="0"/>
        <w:autoSpaceDE w:val="0"/>
        <w:autoSpaceDN w:val="0"/>
        <w:adjustRightInd w:val="0"/>
        <w:spacing w:line="49" w:lineRule="exact"/>
        <w:ind w:left="284" w:right="-88"/>
      </w:pPr>
    </w:p>
    <w:p w14:paraId="06174AA4" w14:textId="157AEF52" w:rsidR="00283859" w:rsidRPr="0020707B" w:rsidRDefault="00221A42">
      <w:pPr>
        <w:widowControl w:val="0"/>
        <w:overflowPunct w:val="0"/>
        <w:autoSpaceDE w:val="0"/>
        <w:autoSpaceDN w:val="0"/>
        <w:adjustRightInd w:val="0"/>
        <w:spacing w:line="244" w:lineRule="auto"/>
        <w:ind w:left="284" w:right="-88" w:firstLine="299"/>
        <w:jc w:val="both"/>
      </w:pPr>
      <w:r w:rsidRPr="0020707B">
        <w:t>As a proof of concept we implement the SM as a separate Linux kernel module collaborating with the KVM infrastructure [13]</w:t>
      </w:r>
      <w:ins w:id="13" w:author="admin" w:date="2014-04-30T18:03:00Z">
        <w:r w:rsidR="004E4BF1">
          <w:t xml:space="preserve">. </w:t>
        </w:r>
      </w:ins>
      <w:del w:id="14" w:author="admin" w:date="2014-04-30T18:03:00Z">
        <w:r w:rsidRPr="0020707B" w:rsidDel="004E4BF1">
          <w:delText xml:space="preserve">. </w:delText>
        </w:r>
      </w:del>
      <w:r w:rsidRPr="0020707B">
        <w:t>We use KVM as a minimalistic hypervisor to illustrate the application of our concept. We chose KVM because it is widely used, compact, simple and open-sourced. The last feature allows augmenting KVM with robustness functionalit</w:t>
      </w:r>
      <w:r w:rsidR="00F87C31">
        <w:t>ies</w:t>
      </w:r>
      <w:r w:rsidRPr="0020707B">
        <w:t xml:space="preserve"> in the coming stages.</w:t>
      </w:r>
    </w:p>
    <w:p w14:paraId="33490A32" w14:textId="77777777" w:rsidR="00221A42" w:rsidRPr="0020707B" w:rsidRDefault="00221A42" w:rsidP="00221A42">
      <w:pPr>
        <w:widowControl w:val="0"/>
        <w:autoSpaceDE w:val="0"/>
        <w:autoSpaceDN w:val="0"/>
        <w:adjustRightInd w:val="0"/>
        <w:spacing w:line="37" w:lineRule="exact"/>
        <w:ind w:right="-12"/>
      </w:pPr>
    </w:p>
    <w:p w14:paraId="1418EEEB" w14:textId="5BA9DCD2" w:rsidR="00221A42" w:rsidRPr="00034595" w:rsidRDefault="00D80C6B" w:rsidP="007E4083">
      <w:pPr>
        <w:widowControl w:val="0"/>
        <w:overflowPunct w:val="0"/>
        <w:autoSpaceDE w:val="0"/>
        <w:autoSpaceDN w:val="0"/>
        <w:adjustRightInd w:val="0"/>
        <w:spacing w:line="257" w:lineRule="auto"/>
        <w:ind w:left="284" w:right="-12"/>
        <w:jc w:val="both"/>
      </w:pPr>
      <w:r>
        <w:rPr>
          <w:b/>
          <w:bCs/>
        </w:rPr>
        <w:t xml:space="preserve">Paper Organization. </w:t>
      </w:r>
      <w:r w:rsidR="00221A42" w:rsidRPr="00034595">
        <w:t xml:space="preserve">Section </w:t>
      </w:r>
      <w:r w:rsidR="006F20BD" w:rsidRPr="00034595">
        <w:t>II</w:t>
      </w:r>
      <w:r w:rsidR="00221A42" w:rsidRPr="00034595">
        <w:t xml:space="preserve"> outlines the architecture of the self-stabilizing hypervisor</w:t>
      </w:r>
      <w:r w:rsidR="0064557F">
        <w:t xml:space="preserve"> and main design goals</w:t>
      </w:r>
      <w:r w:rsidR="00964800">
        <w:t>. In section III we</w:t>
      </w:r>
      <w:r w:rsidR="00221A42" w:rsidRPr="00034595">
        <w:t xml:space="preserve"> </w:t>
      </w:r>
      <w:r>
        <w:t xml:space="preserve">are </w:t>
      </w:r>
      <w:r w:rsidR="00221A42" w:rsidRPr="00034595">
        <w:t>arguing that our system is self-stabilizing</w:t>
      </w:r>
      <w:r w:rsidR="008A5987" w:rsidRPr="00034595">
        <w:t xml:space="preserve"> and</w:t>
      </w:r>
      <w:r w:rsidR="00221A42" w:rsidRPr="00034595">
        <w:t xml:space="preserve"> describ</w:t>
      </w:r>
      <w:r>
        <w:t>e</w:t>
      </w:r>
      <w:r w:rsidR="00221A42" w:rsidRPr="00034595">
        <w:t xml:space="preserve"> the prototype we are developing as the proof of concept. </w:t>
      </w:r>
      <w:r w:rsidR="002365EF">
        <w:t xml:space="preserve">We also detail the attacks we tested so far. </w:t>
      </w:r>
      <w:r w:rsidR="00221A42" w:rsidRPr="00034595">
        <w:t xml:space="preserve">Finally, </w:t>
      </w:r>
      <w:r w:rsidR="00F87C31">
        <w:t>c</w:t>
      </w:r>
      <w:r w:rsidR="006F20BD" w:rsidRPr="00034595">
        <w:t xml:space="preserve">oncluding remarks </w:t>
      </w:r>
      <w:r w:rsidR="008A5987" w:rsidRPr="00034595">
        <w:t xml:space="preserve">appear in Section </w:t>
      </w:r>
      <w:r w:rsidR="00964800" w:rsidRPr="00034595">
        <w:t>I</w:t>
      </w:r>
      <w:r w:rsidR="00964800">
        <w:t>V</w:t>
      </w:r>
      <w:r w:rsidR="006F20BD" w:rsidRPr="00034595">
        <w:t>.</w:t>
      </w:r>
      <w:r w:rsidR="0064557F">
        <w:t xml:space="preserve"> Due to space limit we point to related works alongside the discussion.</w:t>
      </w:r>
    </w:p>
    <w:p w14:paraId="1B925D2E" w14:textId="77777777" w:rsidR="00221A42" w:rsidRPr="00034595" w:rsidRDefault="00886CE2" w:rsidP="00034595">
      <w:pPr>
        <w:pStyle w:val="Heading1"/>
        <w:ind w:left="284" w:firstLine="283"/>
      </w:pPr>
      <w:r w:rsidRPr="00034595">
        <w:t>Self-Stabilizing Hypervisor Architecture</w:t>
      </w:r>
    </w:p>
    <w:p w14:paraId="590D5CD7" w14:textId="1E8946F9" w:rsidR="00886CE2" w:rsidRPr="00034595" w:rsidRDefault="00886CE2" w:rsidP="00831B75">
      <w:pPr>
        <w:widowControl w:val="0"/>
        <w:overflowPunct w:val="0"/>
        <w:autoSpaceDE w:val="0"/>
        <w:autoSpaceDN w:val="0"/>
        <w:adjustRightInd w:val="0"/>
        <w:spacing w:line="239" w:lineRule="auto"/>
        <w:ind w:left="284" w:right="-12" w:firstLine="283"/>
        <w:jc w:val="both"/>
      </w:pPr>
      <w:r w:rsidRPr="00034595">
        <w:t xml:space="preserve">In this section we outline the architecture of a self-stabilizing </w:t>
      </w:r>
      <w:r w:rsidR="00964800" w:rsidRPr="00034595">
        <w:t xml:space="preserve">hypervisor. </w:t>
      </w:r>
      <w:r w:rsidRPr="00034595">
        <w:t>Following the requirements stated in [5], a high-quality design must be:</w:t>
      </w:r>
    </w:p>
    <w:p w14:paraId="70AF879C" w14:textId="77777777" w:rsidR="00886CE2" w:rsidRPr="00034595" w:rsidRDefault="00886CE2" w:rsidP="00034595">
      <w:pPr>
        <w:widowControl w:val="0"/>
        <w:autoSpaceDE w:val="0"/>
        <w:autoSpaceDN w:val="0"/>
        <w:adjustRightInd w:val="0"/>
        <w:spacing w:line="125" w:lineRule="exact"/>
        <w:ind w:left="284" w:right="-12" w:firstLine="283"/>
        <w:jc w:val="both"/>
      </w:pPr>
    </w:p>
    <w:p w14:paraId="18F24DE8" w14:textId="785E1B8A" w:rsidR="00886CE2" w:rsidRPr="00034595" w:rsidRDefault="00886CE2" w:rsidP="00034595">
      <w:pPr>
        <w:widowControl w:val="0"/>
        <w:numPr>
          <w:ilvl w:val="0"/>
          <w:numId w:val="14"/>
        </w:numPr>
        <w:overflowPunct w:val="0"/>
        <w:autoSpaceDE w:val="0"/>
        <w:autoSpaceDN w:val="0"/>
        <w:adjustRightInd w:val="0"/>
        <w:spacing w:line="219" w:lineRule="exact"/>
        <w:ind w:left="284" w:firstLine="283"/>
        <w:jc w:val="both"/>
      </w:pPr>
      <w:r w:rsidRPr="00E52E79">
        <w:rPr>
          <w:i/>
          <w:iCs/>
        </w:rPr>
        <w:t>Generic</w:t>
      </w:r>
      <w:r w:rsidR="00D1256E">
        <w:t>.</w:t>
      </w:r>
      <w:r w:rsidR="008A25DA" w:rsidRPr="00034595">
        <w:t xml:space="preserve"> </w:t>
      </w:r>
      <w:r w:rsidR="00D1256E">
        <w:t>A</w:t>
      </w:r>
      <w:r w:rsidRPr="00034595">
        <w:t xml:space="preserve"> design should be </w:t>
      </w:r>
      <w:del w:id="15" w:author="admin" w:date="2014-04-30T18:02:00Z">
        <w:r w:rsidRPr="00034595" w:rsidDel="004E4BF1">
          <w:delText>easily</w:delText>
        </w:r>
      </w:del>
      <w:ins w:id="16" w:author="admin" w:date="2014-04-30T18:02:00Z">
        <w:r w:rsidR="004E4BF1">
          <w:t>seamlessly</w:t>
        </w:r>
      </w:ins>
      <w:r w:rsidRPr="00034595">
        <w:t xml:space="preserve"> implemented in di</w:t>
      </w:r>
      <w:r w:rsidRPr="00034595">
        <w:rPr>
          <w:rFonts w:eastAsia="PMingLiU"/>
        </w:rPr>
        <w:t>ff</w:t>
      </w:r>
      <w:r w:rsidRPr="00034595">
        <w:t>erent virtualization architectures (e.g.</w:t>
      </w:r>
      <w:r w:rsidR="00041AB0" w:rsidRPr="00034595">
        <w:t>,</w:t>
      </w:r>
      <w:r w:rsidRPr="00034595">
        <w:t xml:space="preserve"> KVM [13], VMWare [28]). </w:t>
      </w:r>
    </w:p>
    <w:p w14:paraId="22A375DB" w14:textId="61B09F0B" w:rsidR="00886CE2" w:rsidRPr="00034595" w:rsidRDefault="00886CE2" w:rsidP="00034595">
      <w:pPr>
        <w:widowControl w:val="0"/>
        <w:numPr>
          <w:ilvl w:val="0"/>
          <w:numId w:val="14"/>
        </w:numPr>
        <w:overflowPunct w:val="0"/>
        <w:autoSpaceDE w:val="0"/>
        <w:autoSpaceDN w:val="0"/>
        <w:adjustRightInd w:val="0"/>
        <w:spacing w:line="219" w:lineRule="exact"/>
        <w:ind w:left="284" w:firstLine="283"/>
        <w:jc w:val="both"/>
      </w:pPr>
      <w:r w:rsidRPr="00E52E79">
        <w:rPr>
          <w:i/>
          <w:iCs/>
        </w:rPr>
        <w:t>Portable</w:t>
      </w:r>
      <w:r w:rsidR="00D1256E">
        <w:t>.</w:t>
      </w:r>
      <w:r w:rsidRPr="00034595">
        <w:t xml:space="preserve"> </w:t>
      </w:r>
      <w:r w:rsidR="00D1256E">
        <w:t>T</w:t>
      </w:r>
      <w:r w:rsidRPr="00034595">
        <w:t xml:space="preserve">he software modules can be </w:t>
      </w:r>
      <w:del w:id="17" w:author="admin" w:date="2014-04-30T18:01:00Z">
        <w:r w:rsidRPr="00034595" w:rsidDel="004E4BF1">
          <w:delText>easily</w:delText>
        </w:r>
      </w:del>
      <w:ins w:id="18" w:author="admin" w:date="2014-04-30T18:01:00Z">
        <w:r w:rsidR="004E4BF1">
          <w:t>seamlessly</w:t>
        </w:r>
      </w:ins>
      <w:r w:rsidRPr="00034595">
        <w:t xml:space="preserve"> transferred to another machine with as few modi</w:t>
      </w:r>
      <w:r w:rsidRPr="00034595">
        <w:rPr>
          <w:rFonts w:eastAsia="PMingLiU"/>
        </w:rPr>
        <w:t>fi</w:t>
      </w:r>
      <w:r w:rsidRPr="00034595">
        <w:t xml:space="preserve">cations as possible. </w:t>
      </w:r>
    </w:p>
    <w:p w14:paraId="73ED0B5A" w14:textId="54FA2F58" w:rsidR="00886CE2" w:rsidRPr="00034595" w:rsidRDefault="00886CE2" w:rsidP="00034595">
      <w:pPr>
        <w:widowControl w:val="0"/>
        <w:numPr>
          <w:ilvl w:val="0"/>
          <w:numId w:val="14"/>
        </w:numPr>
        <w:overflowPunct w:val="0"/>
        <w:autoSpaceDE w:val="0"/>
        <w:autoSpaceDN w:val="0"/>
        <w:adjustRightInd w:val="0"/>
        <w:spacing w:line="219" w:lineRule="exact"/>
        <w:ind w:left="284" w:firstLine="283"/>
        <w:jc w:val="both"/>
      </w:pPr>
      <w:r w:rsidRPr="00E52E79">
        <w:rPr>
          <w:i/>
          <w:iCs/>
        </w:rPr>
        <w:t>Con</w:t>
      </w:r>
      <w:r w:rsidRPr="00E52E79">
        <w:rPr>
          <w:rFonts w:eastAsia="PMingLiU"/>
          <w:i/>
          <w:iCs/>
        </w:rPr>
        <w:t>fi</w:t>
      </w:r>
      <w:r w:rsidRPr="00E52E79">
        <w:rPr>
          <w:i/>
          <w:iCs/>
        </w:rPr>
        <w:t>gurable</w:t>
      </w:r>
      <w:r w:rsidR="00D1256E">
        <w:t>.</w:t>
      </w:r>
      <w:r w:rsidRPr="00034595">
        <w:t xml:space="preserve"> </w:t>
      </w:r>
      <w:r w:rsidR="00D1256E">
        <w:t>I</w:t>
      </w:r>
      <w:r w:rsidRPr="00034595">
        <w:t>f possible, the system actions should be governed by user-de</w:t>
      </w:r>
      <w:r w:rsidRPr="00034595">
        <w:rPr>
          <w:rFonts w:eastAsia="PMingLiU"/>
        </w:rPr>
        <w:t>fi</w:t>
      </w:r>
      <w:r w:rsidRPr="00034595">
        <w:t xml:space="preserve">ned policies and not hardcoded in the software. </w:t>
      </w:r>
    </w:p>
    <w:p w14:paraId="67D96FC2" w14:textId="4FD261EE" w:rsidR="00886CE2" w:rsidRPr="00034595" w:rsidRDefault="00886CE2" w:rsidP="00034595">
      <w:pPr>
        <w:widowControl w:val="0"/>
        <w:numPr>
          <w:ilvl w:val="0"/>
          <w:numId w:val="14"/>
        </w:numPr>
        <w:overflowPunct w:val="0"/>
        <w:autoSpaceDE w:val="0"/>
        <w:autoSpaceDN w:val="0"/>
        <w:adjustRightInd w:val="0"/>
        <w:spacing w:line="219" w:lineRule="exact"/>
        <w:ind w:left="284" w:firstLine="283"/>
        <w:jc w:val="both"/>
      </w:pPr>
      <w:r w:rsidRPr="00E52E79">
        <w:rPr>
          <w:i/>
          <w:iCs/>
        </w:rPr>
        <w:t>Extensible</w:t>
      </w:r>
      <w:r w:rsidR="00D1256E">
        <w:rPr>
          <w:rFonts w:eastAsia="PMingLiU"/>
        </w:rPr>
        <w:t>.</w:t>
      </w:r>
      <w:r w:rsidR="008A25DA" w:rsidRPr="00034595">
        <w:rPr>
          <w:rFonts w:eastAsia="PMingLiU"/>
        </w:rPr>
        <w:t xml:space="preserve"> </w:t>
      </w:r>
      <w:r w:rsidR="00D1256E">
        <w:t>E</w:t>
      </w:r>
      <w:r w:rsidRPr="00034595">
        <w:t xml:space="preserve">xternal modules should be </w:t>
      </w:r>
      <w:del w:id="19" w:author="admin" w:date="2014-04-30T18:01:00Z">
        <w:r w:rsidRPr="00034595" w:rsidDel="004E4BF1">
          <w:delText>easily</w:delText>
        </w:r>
      </w:del>
      <w:ins w:id="20" w:author="admin" w:date="2014-04-30T18:01:00Z">
        <w:r w:rsidR="004E4BF1">
          <w:t>seamlessly</w:t>
        </w:r>
      </w:ins>
      <w:r w:rsidRPr="00034595">
        <w:t xml:space="preserve"> plugged into the system, possibly with minor con</w:t>
      </w:r>
      <w:r w:rsidRPr="00034595">
        <w:rPr>
          <w:rFonts w:eastAsia="PMingLiU"/>
        </w:rPr>
        <w:t>fi</w:t>
      </w:r>
      <w:r w:rsidRPr="00034595">
        <w:t xml:space="preserve">guration actions. </w:t>
      </w:r>
    </w:p>
    <w:p w14:paraId="1BA14D41" w14:textId="77777777" w:rsidR="00886CE2" w:rsidRPr="00034595" w:rsidRDefault="00886CE2" w:rsidP="00034595">
      <w:pPr>
        <w:widowControl w:val="0"/>
        <w:autoSpaceDE w:val="0"/>
        <w:autoSpaceDN w:val="0"/>
        <w:adjustRightInd w:val="0"/>
        <w:spacing w:line="135" w:lineRule="exact"/>
        <w:ind w:left="284" w:right="-12" w:firstLine="283"/>
        <w:jc w:val="both"/>
      </w:pPr>
    </w:p>
    <w:p w14:paraId="161D800C" w14:textId="55B6AEB7" w:rsidR="00886CE2" w:rsidRPr="00034595" w:rsidRDefault="00886CE2" w:rsidP="001655D1">
      <w:pPr>
        <w:widowControl w:val="0"/>
        <w:overflowPunct w:val="0"/>
        <w:autoSpaceDE w:val="0"/>
        <w:autoSpaceDN w:val="0"/>
        <w:adjustRightInd w:val="0"/>
        <w:spacing w:line="235" w:lineRule="exact"/>
        <w:ind w:left="57" w:firstLine="283"/>
        <w:jc w:val="both"/>
      </w:pPr>
      <w:r w:rsidRPr="00034595">
        <w:t xml:space="preserve">The design is </w:t>
      </w:r>
      <w:r w:rsidRPr="00E52E79">
        <w:rPr>
          <w:bCs/>
          <w:i/>
          <w:iCs/>
        </w:rPr>
        <w:t>generic</w:t>
      </w:r>
      <w:r w:rsidRPr="00034595">
        <w:t xml:space="preserve"> because we describe the architecture in platform-independent terms, making it applicable to di</w:t>
      </w:r>
      <w:r w:rsidRPr="00034595">
        <w:rPr>
          <w:rFonts w:eastAsia="PMingLiU"/>
        </w:rPr>
        <w:t>ff</w:t>
      </w:r>
      <w:r w:rsidRPr="00034595">
        <w:t xml:space="preserve">erent hypervisors. </w:t>
      </w:r>
      <w:r w:rsidRPr="00E52E79">
        <w:rPr>
          <w:bCs/>
          <w:i/>
          <w:iCs/>
        </w:rPr>
        <w:t>Portability</w:t>
      </w:r>
      <w:r w:rsidRPr="00034595">
        <w:t xml:space="preserve"> is achieved by implementing the system as a set of plug</w:t>
      </w:r>
      <w:r w:rsidR="00831B75">
        <w:t>-</w:t>
      </w:r>
      <w:r w:rsidRPr="00034595">
        <w:t>ins added to the existing hypervisor architecture. Each such plug</w:t>
      </w:r>
      <w:r w:rsidR="00831B75">
        <w:t>-</w:t>
      </w:r>
      <w:r w:rsidRPr="00034595">
        <w:t>in must expose</w:t>
      </w:r>
      <w:r w:rsidRPr="00034595">
        <w:rPr>
          <w:sz w:val="24"/>
          <w:szCs w:val="24"/>
        </w:rPr>
        <w:t xml:space="preserve"> </w:t>
      </w:r>
      <w:r w:rsidRPr="00034595">
        <w:t>certain interfaces. For example, our prototype consists of several Linux kernel modules that encapsulate self-stabilization logic and monitor relevant intra-system events such as tra</w:t>
      </w:r>
      <w:r w:rsidRPr="00034595">
        <w:rPr>
          <w:rFonts w:eastAsia="PMingLiU"/>
        </w:rPr>
        <w:t>ffi</w:t>
      </w:r>
      <w:r w:rsidRPr="00034595">
        <w:t>c between VMs. Collecting relevant data, our system decides whether the current state is stable and, in case of need, brings itself to a stable state. This process is expressed by user-de</w:t>
      </w:r>
      <w:r w:rsidRPr="00034595">
        <w:rPr>
          <w:rFonts w:eastAsia="PMingLiU"/>
        </w:rPr>
        <w:t>fi</w:t>
      </w:r>
      <w:r w:rsidRPr="00034595">
        <w:t xml:space="preserve">ned rules, in the form of guarded commands thus making our system </w:t>
      </w:r>
      <w:r w:rsidRPr="00E52E79">
        <w:rPr>
          <w:bCs/>
          <w:i/>
          <w:iCs/>
        </w:rPr>
        <w:t>configurable</w:t>
      </w:r>
      <w:r w:rsidRPr="00034595">
        <w:t xml:space="preserve">. Eventually, our system is </w:t>
      </w:r>
      <w:r w:rsidRPr="00E52E79">
        <w:rPr>
          <w:bCs/>
          <w:i/>
          <w:iCs/>
        </w:rPr>
        <w:t>extensible</w:t>
      </w:r>
      <w:r w:rsidRPr="00034595">
        <w:t xml:space="preserve"> because it can</w:t>
      </w:r>
      <w:r w:rsidR="00461D47">
        <w:t xml:space="preserve"> </w:t>
      </w:r>
      <w:r w:rsidRPr="00034595">
        <w:t>incorporate external plug</w:t>
      </w:r>
      <w:r w:rsidR="00831B75">
        <w:t>-</w:t>
      </w:r>
      <w:r w:rsidRPr="00034595">
        <w:t xml:space="preserve">ins that contain additional security mechanisms, such as defense against certain threats. </w:t>
      </w:r>
      <w:r w:rsidR="00831B75">
        <w:t xml:space="preserve">The </w:t>
      </w:r>
      <w:r w:rsidRPr="00034595">
        <w:t>V</w:t>
      </w:r>
      <w:r w:rsidR="00831B75">
        <w:t>ESPA</w:t>
      </w:r>
      <w:r w:rsidRPr="00034595">
        <w:t xml:space="preserve"> </w:t>
      </w:r>
      <w:r w:rsidR="00831B75">
        <w:t xml:space="preserve">self-protection </w:t>
      </w:r>
      <w:r w:rsidR="00831B75">
        <w:lastRenderedPageBreak/>
        <w:t xml:space="preserve">framework </w:t>
      </w:r>
      <w:r w:rsidRPr="00034595">
        <w:t>[29] is an example for such a plug</w:t>
      </w:r>
      <w:r w:rsidR="00831B75">
        <w:t>-</w:t>
      </w:r>
      <w:r w:rsidRPr="00034595">
        <w:t>in. It runs as a user application in a specially designated virtual machine.</w:t>
      </w:r>
    </w:p>
    <w:p w14:paraId="04C60024" w14:textId="77777777" w:rsidR="00886CE2" w:rsidRPr="00034595" w:rsidRDefault="00886CE2" w:rsidP="001655D1">
      <w:pPr>
        <w:widowControl w:val="0"/>
        <w:autoSpaceDE w:val="0"/>
        <w:autoSpaceDN w:val="0"/>
        <w:adjustRightInd w:val="0"/>
        <w:spacing w:line="49" w:lineRule="exact"/>
        <w:ind w:left="57" w:firstLine="283"/>
      </w:pPr>
    </w:p>
    <w:p w14:paraId="3B0005E6" w14:textId="77777777" w:rsidR="00886CE2" w:rsidRPr="00034595" w:rsidRDefault="00886CE2" w:rsidP="001655D1">
      <w:pPr>
        <w:widowControl w:val="0"/>
        <w:overflowPunct w:val="0"/>
        <w:autoSpaceDE w:val="0"/>
        <w:autoSpaceDN w:val="0"/>
        <w:adjustRightInd w:val="0"/>
        <w:spacing w:line="228" w:lineRule="auto"/>
        <w:ind w:left="57" w:firstLine="283"/>
        <w:jc w:val="both"/>
      </w:pPr>
      <w:r w:rsidRPr="00034595">
        <w:t>Following [12] we make the following assumptions about the system behavior:</w:t>
      </w:r>
    </w:p>
    <w:p w14:paraId="0AEF1177" w14:textId="77777777" w:rsidR="00886CE2" w:rsidRPr="0020707B" w:rsidRDefault="00886CE2" w:rsidP="00034595">
      <w:pPr>
        <w:widowControl w:val="0"/>
        <w:autoSpaceDE w:val="0"/>
        <w:autoSpaceDN w:val="0"/>
        <w:adjustRightInd w:val="0"/>
        <w:spacing w:line="131" w:lineRule="exact"/>
        <w:ind w:left="284" w:right="-12"/>
      </w:pPr>
    </w:p>
    <w:p w14:paraId="107DAB98" w14:textId="77777777" w:rsidR="00886CE2" w:rsidRPr="0020707B" w:rsidRDefault="00886CE2" w:rsidP="00886CE2">
      <w:pPr>
        <w:widowControl w:val="0"/>
        <w:numPr>
          <w:ilvl w:val="0"/>
          <w:numId w:val="15"/>
        </w:numPr>
        <w:tabs>
          <w:tab w:val="clear" w:pos="720"/>
          <w:tab w:val="num" w:pos="779"/>
        </w:tabs>
        <w:overflowPunct w:val="0"/>
        <w:autoSpaceDE w:val="0"/>
        <w:autoSpaceDN w:val="0"/>
        <w:adjustRightInd w:val="0"/>
        <w:spacing w:line="239" w:lineRule="auto"/>
        <w:ind w:left="0" w:right="-12" w:firstLine="284"/>
        <w:jc w:val="both"/>
      </w:pPr>
      <w:r w:rsidRPr="00E52E79">
        <w:rPr>
          <w:i/>
          <w:iCs/>
        </w:rPr>
        <w:t>Byzantine faults at the software level</w:t>
      </w:r>
      <w:r w:rsidRPr="0020707B">
        <w:t>. The system state (including the CPU and the OS internal structures) may become arbitrarily corrupted, i.e.</w:t>
      </w:r>
      <w:r w:rsidR="006F20BD">
        <w:t>,</w:t>
      </w:r>
      <w:r w:rsidRPr="0020707B">
        <w:t xml:space="preserve"> assigned any possible value due to malicious activities or transient faults. </w:t>
      </w:r>
    </w:p>
    <w:p w14:paraId="402CA3E3" w14:textId="77777777" w:rsidR="00886CE2" w:rsidRPr="0020707B" w:rsidRDefault="00886CE2" w:rsidP="00886CE2">
      <w:pPr>
        <w:widowControl w:val="0"/>
        <w:autoSpaceDE w:val="0"/>
        <w:autoSpaceDN w:val="0"/>
        <w:adjustRightInd w:val="0"/>
        <w:spacing w:line="120" w:lineRule="exact"/>
        <w:ind w:right="-12" w:firstLine="284"/>
      </w:pPr>
    </w:p>
    <w:p w14:paraId="0B9801C0" w14:textId="77777777" w:rsidR="00886CE2" w:rsidRPr="0020707B" w:rsidRDefault="00886CE2" w:rsidP="00886CE2">
      <w:pPr>
        <w:widowControl w:val="0"/>
        <w:numPr>
          <w:ilvl w:val="0"/>
          <w:numId w:val="15"/>
        </w:numPr>
        <w:tabs>
          <w:tab w:val="clear" w:pos="720"/>
          <w:tab w:val="num" w:pos="779"/>
        </w:tabs>
        <w:overflowPunct w:val="0"/>
        <w:autoSpaceDE w:val="0"/>
        <w:autoSpaceDN w:val="0"/>
        <w:adjustRightInd w:val="0"/>
        <w:spacing w:line="255" w:lineRule="auto"/>
        <w:ind w:left="0" w:right="-12" w:firstLine="284"/>
        <w:jc w:val="both"/>
      </w:pPr>
      <w:r w:rsidRPr="00E52E79">
        <w:rPr>
          <w:i/>
          <w:iCs/>
        </w:rPr>
        <w:t>Single security context</w:t>
      </w:r>
      <w:r w:rsidRPr="0020707B">
        <w:t xml:space="preserve">. All the OS kernel data and code reside in the same security context so an adversary that gained access to any kernel spot is capable of reaching and incapacitating the entire kernel. User data/code can be then reached. </w:t>
      </w:r>
    </w:p>
    <w:p w14:paraId="6187E4C3" w14:textId="77777777" w:rsidR="00886CE2" w:rsidRPr="0020707B" w:rsidRDefault="00886CE2" w:rsidP="00886CE2">
      <w:pPr>
        <w:widowControl w:val="0"/>
        <w:autoSpaceDE w:val="0"/>
        <w:autoSpaceDN w:val="0"/>
        <w:adjustRightInd w:val="0"/>
        <w:spacing w:line="118" w:lineRule="exact"/>
        <w:ind w:right="-12" w:firstLine="284"/>
      </w:pPr>
    </w:p>
    <w:p w14:paraId="355FE7A7" w14:textId="7244ED77" w:rsidR="00886CE2" w:rsidRPr="0020707B" w:rsidRDefault="00886CE2" w:rsidP="00A01FD0">
      <w:pPr>
        <w:widowControl w:val="0"/>
        <w:overflowPunct w:val="0"/>
        <w:autoSpaceDE w:val="0"/>
        <w:autoSpaceDN w:val="0"/>
        <w:adjustRightInd w:val="0"/>
        <w:spacing w:line="232" w:lineRule="exact"/>
        <w:ind w:right="-12" w:firstLine="284"/>
        <w:jc w:val="both"/>
      </w:pPr>
      <w:r w:rsidRPr="0020707B">
        <w:t xml:space="preserve">Self-stabilization is enforced by the </w:t>
      </w:r>
      <w:r w:rsidRPr="00385D43">
        <w:rPr>
          <w:i/>
        </w:rPr>
        <w:t>Stabilization Manager</w:t>
      </w:r>
      <w:r w:rsidRPr="0020707B">
        <w:t xml:space="preserve"> (</w:t>
      </w:r>
      <w:r w:rsidRPr="00E52E79">
        <w:rPr>
          <w:i/>
          <w:iCs/>
        </w:rPr>
        <w:t>SM</w:t>
      </w:r>
      <w:r w:rsidRPr="0020707B">
        <w:t>) that is triggered by a timer interrupt and (in case of need) resets the system, thus setting the entire system into an initial (i.e.</w:t>
      </w:r>
      <w:r w:rsidR="006F20BD">
        <w:t>,</w:t>
      </w:r>
      <w:r w:rsidRPr="0020707B">
        <w:t xml:space="preserve"> stable) state. Due to the </w:t>
      </w:r>
      <w:r w:rsidRPr="001655D1">
        <w:rPr>
          <w:i/>
          <w:iCs/>
        </w:rPr>
        <w:t>Single Security context</w:t>
      </w:r>
      <w:r w:rsidR="00461D47">
        <w:t xml:space="preserve"> assumption</w:t>
      </w:r>
      <w:r w:rsidRPr="0020707B">
        <w:t xml:space="preserve"> the SM itself may be compromised by a malicious party (that got into the system at some earlier stage) thus getting incapable of ful</w:t>
      </w:r>
      <w:r w:rsidRPr="0020707B">
        <w:rPr>
          <w:rFonts w:eastAsia="PMingLiU"/>
        </w:rPr>
        <w:t>fi</w:t>
      </w:r>
      <w:r w:rsidRPr="0020707B">
        <w:t>lling its job.</w:t>
      </w:r>
    </w:p>
    <w:p w14:paraId="3B46D134" w14:textId="77777777" w:rsidR="00886CE2" w:rsidRPr="0020707B" w:rsidRDefault="00886CE2" w:rsidP="00886CE2">
      <w:pPr>
        <w:widowControl w:val="0"/>
        <w:autoSpaceDE w:val="0"/>
        <w:autoSpaceDN w:val="0"/>
        <w:adjustRightInd w:val="0"/>
        <w:spacing w:line="40" w:lineRule="exact"/>
        <w:ind w:right="-12" w:firstLine="284"/>
      </w:pPr>
    </w:p>
    <w:p w14:paraId="26D48212" w14:textId="77777777" w:rsidR="00886CE2" w:rsidRPr="0020707B" w:rsidRDefault="00886CE2" w:rsidP="00886CE2">
      <w:pPr>
        <w:widowControl w:val="0"/>
        <w:overflowPunct w:val="0"/>
        <w:autoSpaceDE w:val="0"/>
        <w:autoSpaceDN w:val="0"/>
        <w:adjustRightInd w:val="0"/>
        <w:spacing w:line="235" w:lineRule="auto"/>
        <w:ind w:right="-12" w:firstLine="284"/>
        <w:jc w:val="both"/>
      </w:pPr>
      <w:r w:rsidRPr="0020707B">
        <w:t xml:space="preserve">To get the SM out of an unstable state we suggest a strategy based on a </w:t>
      </w:r>
      <w:r w:rsidRPr="00664613">
        <w:t>watchdog</w:t>
      </w:r>
      <w:r w:rsidRPr="0020707B">
        <w:t>, following the ideas presented in [12]. The strategy consists of two stages:</w:t>
      </w:r>
    </w:p>
    <w:p w14:paraId="418EBFA3" w14:textId="77777777" w:rsidR="00886CE2" w:rsidRPr="0020707B" w:rsidRDefault="00886CE2" w:rsidP="00886CE2">
      <w:pPr>
        <w:widowControl w:val="0"/>
        <w:autoSpaceDE w:val="0"/>
        <w:autoSpaceDN w:val="0"/>
        <w:adjustRightInd w:val="0"/>
        <w:spacing w:line="127" w:lineRule="exact"/>
        <w:ind w:right="-12" w:firstLine="284"/>
      </w:pPr>
    </w:p>
    <w:p w14:paraId="1C5A948D" w14:textId="1FF7B755" w:rsidR="00886CE2" w:rsidRPr="0020707B" w:rsidRDefault="00886CE2" w:rsidP="007E4083">
      <w:pPr>
        <w:widowControl w:val="0"/>
        <w:numPr>
          <w:ilvl w:val="0"/>
          <w:numId w:val="16"/>
        </w:numPr>
        <w:overflowPunct w:val="0"/>
        <w:autoSpaceDE w:val="0"/>
        <w:autoSpaceDN w:val="0"/>
        <w:adjustRightInd w:val="0"/>
        <w:spacing w:line="233" w:lineRule="exact"/>
        <w:ind w:left="0" w:firstLine="426"/>
        <w:jc w:val="both"/>
      </w:pPr>
      <w:r w:rsidRPr="007E4083">
        <w:rPr>
          <w:i/>
          <w:iCs/>
        </w:rPr>
        <w:t>The SM is not damag</w:t>
      </w:r>
      <w:r w:rsidR="00821751" w:rsidRPr="007E4083">
        <w:rPr>
          <w:i/>
          <w:iCs/>
        </w:rPr>
        <w:t>ed</w:t>
      </w:r>
      <w:r w:rsidR="00821751" w:rsidRPr="0020707B">
        <w:t>. The watchdog expects an</w:t>
      </w:r>
      <w:r w:rsidR="000375DB">
        <w:t xml:space="preserve"> </w:t>
      </w:r>
      <w:r w:rsidR="0087722C" w:rsidRPr="002608F8">
        <w:rPr>
          <w:i/>
          <w:iCs/>
        </w:rPr>
        <w:t>Am</w:t>
      </w:r>
      <w:r w:rsidRPr="002608F8">
        <w:rPr>
          <w:i/>
          <w:iCs/>
        </w:rPr>
        <w:t>Alive</w:t>
      </w:r>
      <w:r w:rsidRPr="0020707B">
        <w:t xml:space="preserve"> message to be sent by the SM in every (precon</w:t>
      </w:r>
      <w:r w:rsidRPr="0020707B">
        <w:rPr>
          <w:rFonts w:eastAsia="PMingLiU"/>
        </w:rPr>
        <w:t>fi</w:t>
      </w:r>
      <w:r w:rsidRPr="0020707B">
        <w:t>gured) time period</w:t>
      </w:r>
      <w:r w:rsidR="00664613">
        <w:t xml:space="preserve">, </w:t>
      </w:r>
      <w:r w:rsidRPr="0020707B">
        <w:t>after the SM enforces system stability. The absence of an</w:t>
      </w:r>
      <w:r w:rsidR="000375DB">
        <w:t xml:space="preserve"> </w:t>
      </w:r>
      <w:r w:rsidR="0087722C" w:rsidRPr="00990F4C">
        <w:rPr>
          <w:i/>
          <w:iCs/>
        </w:rPr>
        <w:t>AmAlive</w:t>
      </w:r>
      <w:r w:rsidR="00FC72CC">
        <w:t xml:space="preserve"> message means a problem</w:t>
      </w:r>
      <w:r w:rsidR="00664613">
        <w:t xml:space="preserve">, causing </w:t>
      </w:r>
      <w:r w:rsidRPr="0020707B">
        <w:t>the watchdog trigge</w:t>
      </w:r>
      <w:r w:rsidR="00664613">
        <w:t>r</w:t>
      </w:r>
      <w:r w:rsidRPr="0020707B">
        <w:t xml:space="preserve"> the system integrity check. This check fails if the system is tampered; in this case the watchdog resets the entire computer, setting a system into an initial (stable) state. </w:t>
      </w:r>
    </w:p>
    <w:p w14:paraId="5A01B1DF" w14:textId="77777777" w:rsidR="00821751" w:rsidRPr="0020707B" w:rsidRDefault="00886CE2" w:rsidP="007E4083">
      <w:pPr>
        <w:widowControl w:val="0"/>
        <w:numPr>
          <w:ilvl w:val="0"/>
          <w:numId w:val="16"/>
        </w:numPr>
        <w:overflowPunct w:val="0"/>
        <w:autoSpaceDE w:val="0"/>
        <w:autoSpaceDN w:val="0"/>
        <w:adjustRightInd w:val="0"/>
        <w:spacing w:line="235" w:lineRule="auto"/>
        <w:ind w:left="0" w:firstLine="426"/>
        <w:jc w:val="both"/>
        <w:rPr>
          <w:sz w:val="24"/>
          <w:szCs w:val="24"/>
        </w:rPr>
      </w:pPr>
      <w:r w:rsidRPr="007E4083">
        <w:rPr>
          <w:i/>
          <w:iCs/>
        </w:rPr>
        <w:t>The SM is damaged.</w:t>
      </w:r>
      <w:r w:rsidRPr="0020707B">
        <w:t xml:space="preserve"> Assume an adversary incapacitates the SM. To make the watchdog believe that all is OK, an adversary learns the frequency of </w:t>
      </w:r>
      <w:r w:rsidR="0087722C" w:rsidRPr="00990F4C">
        <w:rPr>
          <w:i/>
          <w:iCs/>
        </w:rPr>
        <w:t>AmAlive</w:t>
      </w:r>
      <w:r w:rsidR="00E52E79">
        <w:t xml:space="preserve"> </w:t>
      </w:r>
      <w:r w:rsidRPr="0020707B">
        <w:t xml:space="preserve">messages and sends them to the watchdog. The system gets out of such a situation after the watchdog is activated by a hardware timer signal arriving through </w:t>
      </w:r>
      <w:r w:rsidR="00821751" w:rsidRPr="0020707B">
        <w:t>an out-of-band hardware channel. The watchdog then runs the system integrity check which fails if an adversary resides in a system, leading to the system reset.</w:t>
      </w:r>
    </w:p>
    <w:p w14:paraId="0E11B140" w14:textId="77777777" w:rsidR="00821751" w:rsidRDefault="00821751" w:rsidP="00821751">
      <w:pPr>
        <w:widowControl w:val="0"/>
        <w:autoSpaceDE w:val="0"/>
        <w:autoSpaceDN w:val="0"/>
        <w:adjustRightInd w:val="0"/>
        <w:spacing w:line="131" w:lineRule="exact"/>
        <w:rPr>
          <w:sz w:val="24"/>
          <w:szCs w:val="24"/>
        </w:rPr>
      </w:pPr>
    </w:p>
    <w:p w14:paraId="57C993AE" w14:textId="7D40F265" w:rsidR="00821751" w:rsidRPr="0020707B" w:rsidRDefault="00821751">
      <w:pPr>
        <w:widowControl w:val="0"/>
        <w:overflowPunct w:val="0"/>
        <w:autoSpaceDE w:val="0"/>
        <w:autoSpaceDN w:val="0"/>
        <w:adjustRightInd w:val="0"/>
        <w:spacing w:line="235" w:lineRule="auto"/>
        <w:ind w:right="-12" w:firstLine="284"/>
        <w:jc w:val="both"/>
      </w:pPr>
      <w:r w:rsidRPr="0020707B">
        <w:t xml:space="preserve">In both cases the reset is followed by </w:t>
      </w:r>
      <w:r w:rsidR="002365EF">
        <w:t>installing</w:t>
      </w:r>
      <w:r w:rsidR="002365EF" w:rsidRPr="0020707B">
        <w:t xml:space="preserve"> </w:t>
      </w:r>
      <w:r w:rsidRPr="0020707B">
        <w:t>a fresh copy of the system from a read-only memory region, neutralizing all changes made by an adversary.</w:t>
      </w:r>
    </w:p>
    <w:p w14:paraId="6B335339" w14:textId="77777777" w:rsidR="00821751" w:rsidRPr="0020707B" w:rsidRDefault="00821751" w:rsidP="00821751">
      <w:pPr>
        <w:widowControl w:val="0"/>
        <w:autoSpaceDE w:val="0"/>
        <w:autoSpaceDN w:val="0"/>
        <w:adjustRightInd w:val="0"/>
        <w:spacing w:line="42" w:lineRule="exact"/>
      </w:pPr>
    </w:p>
    <w:p w14:paraId="2B0CA9D2" w14:textId="77777777" w:rsidR="00821751" w:rsidRPr="0020707B" w:rsidRDefault="00821751" w:rsidP="00821751">
      <w:pPr>
        <w:widowControl w:val="0"/>
        <w:tabs>
          <w:tab w:val="right" w:pos="4950"/>
        </w:tabs>
        <w:overflowPunct w:val="0"/>
        <w:autoSpaceDE w:val="0"/>
        <w:autoSpaceDN w:val="0"/>
        <w:adjustRightInd w:val="0"/>
        <w:spacing w:line="228" w:lineRule="exact"/>
        <w:ind w:right="-12" w:firstLine="299"/>
        <w:jc w:val="both"/>
      </w:pPr>
      <w:r w:rsidRPr="0020707B">
        <w:t>In summary, self-stabilization is guaranteed if the watchdog functions correctly, i.e.</w:t>
      </w:r>
      <w:r w:rsidR="006F20BD">
        <w:t>,</w:t>
      </w:r>
      <w:r w:rsidRPr="0020707B">
        <w:t xml:space="preserve"> it will ultimately run and its code is not tampered. So the</w:t>
      </w:r>
      <w:r w:rsidR="007C0EB4">
        <w:rPr>
          <w:rFonts w:eastAsia="PMingLiU"/>
        </w:rPr>
        <w:t xml:space="preserve"> </w:t>
      </w:r>
      <w:r w:rsidRPr="0020707B">
        <w:rPr>
          <w:rFonts w:eastAsia="PMingLiU"/>
        </w:rPr>
        <w:t>fi</w:t>
      </w:r>
      <w:r w:rsidRPr="0020707B">
        <w:t xml:space="preserve">nal hurdle on the way to </w:t>
      </w:r>
      <w:r w:rsidR="006F20BD">
        <w:t xml:space="preserve">achieve </w:t>
      </w:r>
      <w:r w:rsidRPr="0020707B">
        <w:t>self-stabilization is</w:t>
      </w:r>
      <w:r w:rsidR="006F20BD">
        <w:t xml:space="preserve"> to find a way</w:t>
      </w:r>
      <w:r w:rsidRPr="0020707B">
        <w:t xml:space="preserve"> to guarantee correct functioning of the watchdog</w:t>
      </w:r>
      <w:r w:rsidR="006F20BD">
        <w:t>.</w:t>
      </w:r>
    </w:p>
    <w:p w14:paraId="1FDB975C" w14:textId="77777777" w:rsidR="00821751" w:rsidRPr="0020707B" w:rsidRDefault="00821751" w:rsidP="00821751">
      <w:pPr>
        <w:widowControl w:val="0"/>
        <w:tabs>
          <w:tab w:val="right" w:pos="4950"/>
        </w:tabs>
        <w:autoSpaceDE w:val="0"/>
        <w:autoSpaceDN w:val="0"/>
        <w:adjustRightInd w:val="0"/>
        <w:spacing w:line="44" w:lineRule="exact"/>
        <w:ind w:right="-12"/>
      </w:pPr>
    </w:p>
    <w:p w14:paraId="464A757F" w14:textId="794F680B" w:rsidR="00821751" w:rsidRPr="0020707B" w:rsidRDefault="00821751" w:rsidP="00821751">
      <w:pPr>
        <w:widowControl w:val="0"/>
        <w:tabs>
          <w:tab w:val="right" w:pos="4950"/>
        </w:tabs>
        <w:overflowPunct w:val="0"/>
        <w:autoSpaceDE w:val="0"/>
        <w:autoSpaceDN w:val="0"/>
        <w:adjustRightInd w:val="0"/>
        <w:spacing w:line="233" w:lineRule="exact"/>
        <w:ind w:right="-12" w:firstLine="299"/>
        <w:jc w:val="both"/>
      </w:pPr>
      <w:r w:rsidRPr="0020707B">
        <w:t xml:space="preserve">The solution we suggest </w:t>
      </w:r>
      <w:r w:rsidR="0064557F">
        <w:t xml:space="preserve">to </w:t>
      </w:r>
      <w:r w:rsidR="0064557F" w:rsidRPr="0020707B">
        <w:t>protect</w:t>
      </w:r>
      <w:r w:rsidRPr="0020707B">
        <w:t xml:space="preserve"> </w:t>
      </w:r>
      <w:r w:rsidR="00E52E79">
        <w:t xml:space="preserve">the </w:t>
      </w:r>
      <w:r w:rsidRPr="0020707B">
        <w:t xml:space="preserve">correct functioning of the watchdog </w:t>
      </w:r>
      <w:r w:rsidR="00E52E79">
        <w:t xml:space="preserve">is to use </w:t>
      </w:r>
      <w:r w:rsidR="00831B75">
        <w:t>a</w:t>
      </w:r>
      <w:r w:rsidRPr="0020707B">
        <w:t xml:space="preserve"> hardware </w:t>
      </w:r>
      <w:r w:rsidR="00E52E79">
        <w:t xml:space="preserve">watchdog mechanism </w:t>
      </w:r>
      <w:r w:rsidRPr="0020707B">
        <w:t>so that any Byzantine behavior at the software level cannot a</w:t>
      </w:r>
      <w:r w:rsidRPr="0020707B">
        <w:rPr>
          <w:rFonts w:eastAsia="PMingLiU"/>
        </w:rPr>
        <w:t>ff</w:t>
      </w:r>
      <w:r w:rsidRPr="0020707B">
        <w:t xml:space="preserve">ect the watchdog. We put the integrity checking code into a separate ROM region that is write-protected by hardware </w:t>
      </w:r>
      <w:r w:rsidRPr="0020707B">
        <w:lastRenderedPageBreak/>
        <w:t>means. Integrity checking will thus be un</w:t>
      </w:r>
      <w:r w:rsidR="00831B75">
        <w:t>-</w:t>
      </w:r>
      <w:r w:rsidRPr="0020707B">
        <w:t>tampered. It will ultimately occur because a hardware signal that triggers the watchdog is out of the control of the CPU and thus cannot be in</w:t>
      </w:r>
      <w:r w:rsidRPr="0020707B">
        <w:rPr>
          <w:rFonts w:eastAsia="PMingLiU"/>
        </w:rPr>
        <w:t>fl</w:t>
      </w:r>
      <w:r w:rsidRPr="0020707B">
        <w:t>uenced by an adversary.</w:t>
      </w:r>
    </w:p>
    <w:p w14:paraId="318A5125" w14:textId="77777777" w:rsidR="00886CE2" w:rsidRPr="001F7E88" w:rsidRDefault="00821751" w:rsidP="001F7E88">
      <w:pPr>
        <w:pStyle w:val="Heading2"/>
      </w:pPr>
      <w:r>
        <w:t>Architecture Overview</w:t>
      </w:r>
    </w:p>
    <w:p w14:paraId="2257C146" w14:textId="07433916" w:rsidR="00821751" w:rsidRPr="0020707B" w:rsidRDefault="00821751" w:rsidP="00123E08">
      <w:pPr>
        <w:widowControl w:val="0"/>
        <w:overflowPunct w:val="0"/>
        <w:autoSpaceDE w:val="0"/>
        <w:autoSpaceDN w:val="0"/>
        <w:adjustRightInd w:val="0"/>
        <w:spacing w:line="231" w:lineRule="exact"/>
        <w:ind w:right="-12" w:firstLine="284"/>
        <w:jc w:val="both"/>
      </w:pPr>
      <w:r w:rsidRPr="0020707B">
        <w:t xml:space="preserve">Figure </w:t>
      </w:r>
      <w:bookmarkStart w:id="21" w:name="_GoBack"/>
      <w:bookmarkEnd w:id="21"/>
      <w:r w:rsidRPr="0020707B">
        <w:t xml:space="preserve">1 presents the general architecture of the self-stabilizing hypervisor as a UML package diagram. The usage relations between individual components are depicted by the dashed lines. The code that is assumed to be </w:t>
      </w:r>
      <w:r w:rsidR="00E912D7">
        <w:t>trusted</w:t>
      </w:r>
      <w:r w:rsidRPr="0020707B">
        <w:t xml:space="preserve"> is wrapped by the thick red dashed line</w:t>
      </w:r>
      <w:r w:rsidR="00123E08">
        <w:t xml:space="preserve"> in Figure 3 and Figure 5</w:t>
      </w:r>
      <w:r w:rsidRPr="0020707B">
        <w:t>.</w:t>
      </w:r>
    </w:p>
    <w:p w14:paraId="1B9E6330" w14:textId="78235861" w:rsidR="00821751" w:rsidRPr="0020707B" w:rsidRDefault="00036E02" w:rsidP="00821751">
      <w:pPr>
        <w:widowControl w:val="0"/>
        <w:autoSpaceDE w:val="0"/>
        <w:autoSpaceDN w:val="0"/>
        <w:adjustRightInd w:val="0"/>
        <w:spacing w:line="43" w:lineRule="exact"/>
        <w:ind w:right="-12" w:firstLine="284"/>
      </w:pPr>
      <w:r>
        <w:rPr>
          <w:noProof/>
          <w:sz w:val="24"/>
          <w:szCs w:val="24"/>
          <w:lang w:bidi="he-IL"/>
        </w:rPr>
        <w:drawing>
          <wp:anchor distT="0" distB="0" distL="114300" distR="114300" simplePos="0" relativeHeight="251626496" behindDoc="1" locked="0" layoutInCell="0" allowOverlap="1" wp14:anchorId="22771D45" wp14:editId="1F915D69">
            <wp:simplePos x="0" y="0"/>
            <wp:positionH relativeFrom="page">
              <wp:posOffset>683895</wp:posOffset>
            </wp:positionH>
            <wp:positionV relativeFrom="page">
              <wp:posOffset>2566035</wp:posOffset>
            </wp:positionV>
            <wp:extent cx="3004185" cy="2189480"/>
            <wp:effectExtent l="0" t="0" r="5715"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04185" cy="2189480"/>
                    </a:xfrm>
                    <a:prstGeom prst="rect">
                      <a:avLst/>
                    </a:prstGeom>
                    <a:noFill/>
                  </pic:spPr>
                </pic:pic>
              </a:graphicData>
            </a:graphic>
            <wp14:sizeRelH relativeFrom="page">
              <wp14:pctWidth>0</wp14:pctWidth>
            </wp14:sizeRelH>
            <wp14:sizeRelV relativeFrom="page">
              <wp14:pctHeight>0</wp14:pctHeight>
            </wp14:sizeRelV>
          </wp:anchor>
        </w:drawing>
      </w:r>
      <w:r w:rsidR="002365EF">
        <w:rPr>
          <w:noProof/>
          <w:lang w:bidi="he-IL"/>
        </w:rPr>
        <mc:AlternateContent>
          <mc:Choice Requires="wps">
            <w:drawing>
              <wp:anchor distT="0" distB="0" distL="114300" distR="114300" simplePos="0" relativeHeight="251640832" behindDoc="0" locked="0" layoutInCell="1" allowOverlap="1" wp14:anchorId="0C4EE931" wp14:editId="435AC57B">
                <wp:simplePos x="0" y="0"/>
                <wp:positionH relativeFrom="column">
                  <wp:posOffset>-5715</wp:posOffset>
                </wp:positionH>
                <wp:positionV relativeFrom="paragraph">
                  <wp:posOffset>2383790</wp:posOffset>
                </wp:positionV>
                <wp:extent cx="3004185" cy="635"/>
                <wp:effectExtent l="0" t="0" r="5715" b="8255"/>
                <wp:wrapTopAndBottom/>
                <wp:docPr id="1" name="תיבת טקסט 1"/>
                <wp:cNvGraphicFramePr/>
                <a:graphic xmlns:a="http://schemas.openxmlformats.org/drawingml/2006/main">
                  <a:graphicData uri="http://schemas.microsoft.com/office/word/2010/wordprocessingShape">
                    <wps:wsp>
                      <wps:cNvSpPr txBox="1"/>
                      <wps:spPr>
                        <a:xfrm>
                          <a:off x="0" y="0"/>
                          <a:ext cx="3004185" cy="635"/>
                        </a:xfrm>
                        <a:prstGeom prst="rect">
                          <a:avLst/>
                        </a:prstGeom>
                        <a:solidFill>
                          <a:prstClr val="white"/>
                        </a:solidFill>
                        <a:ln>
                          <a:noFill/>
                        </a:ln>
                        <a:effectLst/>
                      </wps:spPr>
                      <wps:txbx>
                        <w:txbxContent>
                          <w:p w14:paraId="222E5AF6" w14:textId="7E8482C5" w:rsidR="002365EF" w:rsidRPr="00792D8D" w:rsidRDefault="002365EF" w:rsidP="007E4083">
                            <w:pPr>
                              <w:pStyle w:val="Caption"/>
                              <w:rPr>
                                <w:noProof/>
                                <w:sz w:val="24"/>
                                <w:szCs w:val="24"/>
                              </w:rPr>
                            </w:pPr>
                            <w:r>
                              <w:t xml:space="preserve">Figure </w:t>
                            </w:r>
                            <w:r>
                              <w:fldChar w:fldCharType="begin"/>
                            </w:r>
                            <w:r>
                              <w:instrText xml:space="preserve"> SEQ Figure \* ARABIC </w:instrText>
                            </w:r>
                            <w:r>
                              <w:fldChar w:fldCharType="separate"/>
                            </w:r>
                            <w:r w:rsidR="00A01FD0">
                              <w:rPr>
                                <w:noProof/>
                              </w:rPr>
                              <w:t>1</w:t>
                            </w:r>
                            <w:r>
                              <w:fldChar w:fldCharType="end"/>
                            </w:r>
                            <w:r>
                              <w:t>:</w:t>
                            </w:r>
                            <w:r w:rsidRPr="00BB59D6">
                              <w:t xml:space="preserve"> The components of the self-stabilizing hypervisor</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0C4EE931" id="_x0000_t202" coordsize="21600,21600" o:spt="202" path="m,l,21600r21600,l21600,xe">
                <v:stroke joinstyle="miter"/>
                <v:path gradientshapeok="t" o:connecttype="rect"/>
              </v:shapetype>
              <v:shape id="תיבת טקסט 1" o:spid="_x0000_s1026" type="#_x0000_t202" style="position:absolute;left:0;text-align:left;margin-left:-.45pt;margin-top:187.7pt;width:236.5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" stroked="f">
                <v:textbox style="mso-fit-shape-to-text:t" inset="0,0,0,0">
                  <w:txbxContent>
                    <w:p w14:paraId="222E5AF6" w14:textId="7E8482C5" w:rsidR="002365EF" w:rsidRPr="00792D8D" w:rsidRDefault="002365EF" w:rsidP="007E4083">
                      <w:pPr>
                        <w:pStyle w:val="Caption"/>
                        <w:rPr>
                          <w:noProof/>
                          <w:sz w:val="24"/>
                          <w:szCs w:val="24"/>
                        </w:rPr>
                      </w:pPr>
                      <w:r>
                        <w:t xml:space="preserve">Figure </w:t>
                      </w:r>
                      <w:r>
                        <w:fldChar w:fldCharType="begin"/>
                      </w:r>
                      <w:r>
                        <w:instrText xml:space="preserve"> SEQ Figure \* ARABIC </w:instrText>
                      </w:r>
                      <w:r>
                        <w:fldChar w:fldCharType="separate"/>
                      </w:r>
                      <w:r w:rsidR="00A01FD0">
                        <w:rPr>
                          <w:noProof/>
                        </w:rPr>
                        <w:t>1</w:t>
                      </w:r>
                      <w:r>
                        <w:fldChar w:fldCharType="end"/>
                      </w:r>
                      <w:r>
                        <w:t>:</w:t>
                      </w:r>
                      <w:r w:rsidRPr="00BB59D6">
                        <w:t xml:space="preserve"> The components of the self-stabilizing hypervisor</w:t>
                      </w:r>
                    </w:p>
                  </w:txbxContent>
                </v:textbox>
                <w10:wrap type="topAndBottom"/>
              </v:shape>
            </w:pict>
          </mc:Fallback>
        </mc:AlternateContent>
      </w:r>
    </w:p>
    <w:p w14:paraId="264FEA3A" w14:textId="4115B090" w:rsidR="00821751" w:rsidRDefault="00821751" w:rsidP="00821751">
      <w:pPr>
        <w:widowControl w:val="0"/>
        <w:overflowPunct w:val="0"/>
        <w:autoSpaceDE w:val="0"/>
        <w:autoSpaceDN w:val="0"/>
        <w:adjustRightInd w:val="0"/>
        <w:spacing w:line="228" w:lineRule="auto"/>
        <w:ind w:right="-12" w:firstLine="284"/>
        <w:jc w:val="both"/>
      </w:pPr>
      <w:r w:rsidRPr="0020707B">
        <w:t>The architecture components are grouped into the following packages:</w:t>
      </w:r>
    </w:p>
    <w:p w14:paraId="62D978FA" w14:textId="4A8A7784" w:rsidR="00821751" w:rsidRPr="0020707B" w:rsidRDefault="00821751" w:rsidP="00821751">
      <w:pPr>
        <w:widowControl w:val="0"/>
        <w:autoSpaceDE w:val="0"/>
        <w:autoSpaceDN w:val="0"/>
        <w:adjustRightInd w:val="0"/>
        <w:spacing w:line="126" w:lineRule="exact"/>
      </w:pPr>
    </w:p>
    <w:p w14:paraId="4C02FAB7" w14:textId="7FF392F5" w:rsidR="001F7E88" w:rsidRDefault="00821751" w:rsidP="00E52E79">
      <w:pPr>
        <w:widowControl w:val="0"/>
        <w:overflowPunct w:val="0"/>
        <w:autoSpaceDE w:val="0"/>
        <w:autoSpaceDN w:val="0"/>
        <w:adjustRightInd w:val="0"/>
        <w:spacing w:line="255" w:lineRule="auto"/>
        <w:ind w:right="-12"/>
        <w:jc w:val="both"/>
      </w:pPr>
      <w:r w:rsidRPr="00385D43">
        <w:rPr>
          <w:rStyle w:val="Emphasis"/>
          <w:b/>
          <w:bCs/>
        </w:rPr>
        <w:t>Userspace</w:t>
      </w:r>
      <w:r w:rsidRPr="0020707B">
        <w:t xml:space="preserve">. A </w:t>
      </w:r>
      <w:r w:rsidR="00934573">
        <w:rPr>
          <w:i/>
          <w:iCs/>
        </w:rPr>
        <w:t>V</w:t>
      </w:r>
      <w:r w:rsidRPr="00FC72CC">
        <w:rPr>
          <w:i/>
          <w:iCs/>
        </w:rPr>
        <w:t xml:space="preserve">irtual </w:t>
      </w:r>
      <w:r w:rsidR="00934573">
        <w:rPr>
          <w:i/>
          <w:iCs/>
        </w:rPr>
        <w:t>M</w:t>
      </w:r>
      <w:r w:rsidRPr="00FC72CC">
        <w:rPr>
          <w:i/>
          <w:iCs/>
        </w:rPr>
        <w:t>achine (VM)</w:t>
      </w:r>
      <w:r w:rsidRPr="0020707B">
        <w:t xml:space="preserve"> runs the guest OS with a number of user applications. A </w:t>
      </w:r>
      <w:r w:rsidR="00934573">
        <w:rPr>
          <w:i/>
          <w:iCs/>
        </w:rPr>
        <w:t>V</w:t>
      </w:r>
      <w:r w:rsidRPr="00FC72CC">
        <w:rPr>
          <w:i/>
          <w:iCs/>
        </w:rPr>
        <w:t xml:space="preserve">irtual </w:t>
      </w:r>
      <w:r w:rsidR="00934573">
        <w:rPr>
          <w:i/>
          <w:iCs/>
        </w:rPr>
        <w:t>M</w:t>
      </w:r>
      <w:r w:rsidRPr="00FC72CC">
        <w:rPr>
          <w:i/>
          <w:iCs/>
        </w:rPr>
        <w:t xml:space="preserve">achine </w:t>
      </w:r>
      <w:r w:rsidR="00934573">
        <w:rPr>
          <w:i/>
          <w:iCs/>
        </w:rPr>
        <w:t>M</w:t>
      </w:r>
      <w:r w:rsidRPr="00FC72CC">
        <w:rPr>
          <w:i/>
          <w:iCs/>
        </w:rPr>
        <w:t>anager</w:t>
      </w:r>
      <w:r w:rsidRPr="0020707B">
        <w:t xml:space="preserve"> </w:t>
      </w:r>
      <w:r w:rsidRPr="00FC72CC">
        <w:rPr>
          <w:i/>
          <w:iCs/>
        </w:rPr>
        <w:t xml:space="preserve">(VM </w:t>
      </w:r>
      <w:r w:rsidR="00934573" w:rsidRPr="00FC72CC">
        <w:rPr>
          <w:i/>
          <w:iCs/>
        </w:rPr>
        <w:t>M</w:t>
      </w:r>
      <w:r w:rsidRPr="00FC72CC">
        <w:rPr>
          <w:i/>
          <w:iCs/>
        </w:rPr>
        <w:t>anager)</w:t>
      </w:r>
      <w:r w:rsidRPr="0020707B">
        <w:t xml:space="preserve"> creates and deletes VMs; suspends and resumes VM executions. For example, </w:t>
      </w:r>
      <w:r w:rsidRPr="007E4083">
        <w:rPr>
          <w:b/>
          <w:bCs/>
        </w:rPr>
        <w:t>Qemu</w:t>
      </w:r>
      <w:r w:rsidRPr="0020707B">
        <w:t xml:space="preserve"> is the VM manager in KVM </w:t>
      </w:r>
      <w:r w:rsidR="001F7E88" w:rsidRPr="00E52E79">
        <w:t>[13]</w:t>
      </w:r>
      <w:r w:rsidRPr="00E52E79">
        <w:t>.</w:t>
      </w:r>
      <w:r w:rsidRPr="0020707B">
        <w:t xml:space="preserve"> Any VM is identi</w:t>
      </w:r>
      <w:r w:rsidR="005116E6" w:rsidRPr="00385D43">
        <w:rPr>
          <w:rFonts w:eastAsia="PMingLiU"/>
        </w:rPr>
        <w:t>fi</w:t>
      </w:r>
      <w:r w:rsidRPr="0020707B">
        <w:t>ed by its ID (created by the VM Manager during VM creation) in any system call targeted at the hypervisor. Internally</w:t>
      </w:r>
      <w:r w:rsidR="00934573">
        <w:t>,</w:t>
      </w:r>
      <w:r w:rsidRPr="0020707B">
        <w:t xml:space="preserve"> the hypervisor associates VM IDs with the states (CPU registers, memory regions) of these VMs. The VM manager launches a new thread which periodically executes a VM. Responding to the VM </w:t>
      </w:r>
      <w:r w:rsidR="005116E6" w:rsidRPr="0020707B">
        <w:t>RUN requests, the hypervisor ex</w:t>
      </w:r>
      <w:r w:rsidRPr="0020707B">
        <w:t xml:space="preserve">ecutes a VM by advancing the instruction pointer register in the VM state. </w:t>
      </w:r>
    </w:p>
    <w:p w14:paraId="63CF9BC8" w14:textId="77777777" w:rsidR="00D1256E" w:rsidRPr="0020707B" w:rsidRDefault="00D1256E" w:rsidP="00E52E79">
      <w:pPr>
        <w:widowControl w:val="0"/>
        <w:overflowPunct w:val="0"/>
        <w:autoSpaceDE w:val="0"/>
        <w:autoSpaceDN w:val="0"/>
        <w:adjustRightInd w:val="0"/>
        <w:spacing w:line="255" w:lineRule="auto"/>
        <w:ind w:right="-12"/>
        <w:jc w:val="both"/>
      </w:pPr>
    </w:p>
    <w:p w14:paraId="29592DE7" w14:textId="77777777" w:rsidR="001F7E88" w:rsidRDefault="00821751" w:rsidP="00E52E79">
      <w:pPr>
        <w:widowControl w:val="0"/>
        <w:overflowPunct w:val="0"/>
        <w:autoSpaceDE w:val="0"/>
        <w:autoSpaceDN w:val="0"/>
        <w:adjustRightInd w:val="0"/>
        <w:spacing w:line="255" w:lineRule="auto"/>
        <w:ind w:right="-12"/>
        <w:jc w:val="both"/>
      </w:pPr>
      <w:r w:rsidRPr="00385D43">
        <w:rPr>
          <w:b/>
          <w:bCs/>
          <w:i/>
          <w:iCs/>
        </w:rPr>
        <w:t>Low-level</w:t>
      </w:r>
      <w:r w:rsidRPr="0020707B">
        <w:t>. The components that provide direct interface to the hardware components (the watchdog integrity checker and the</w:t>
      </w:r>
      <w:r w:rsidR="001F7E88" w:rsidRPr="0020707B">
        <w:t xml:space="preserve"> CPU). The hypervisor instructs</w:t>
      </w:r>
      <w:r w:rsidR="005116E6" w:rsidRPr="0020707B">
        <w:t xml:space="preserve"> the CPU to advance the instruc</w:t>
      </w:r>
      <w:r w:rsidR="001F7E88" w:rsidRPr="0020707B">
        <w:t>tion pointer for a scheduled VM thus facilitating VM execution. The integrity checker comprises the system TCB and is placed into a write-protected memory region.</w:t>
      </w:r>
    </w:p>
    <w:p w14:paraId="2E9840AB" w14:textId="77777777" w:rsidR="00D1256E" w:rsidRPr="0020707B" w:rsidRDefault="00D1256E" w:rsidP="00E52E79">
      <w:pPr>
        <w:widowControl w:val="0"/>
        <w:overflowPunct w:val="0"/>
        <w:autoSpaceDE w:val="0"/>
        <w:autoSpaceDN w:val="0"/>
        <w:adjustRightInd w:val="0"/>
        <w:spacing w:line="255" w:lineRule="auto"/>
        <w:ind w:right="-12"/>
        <w:jc w:val="both"/>
      </w:pPr>
    </w:p>
    <w:p w14:paraId="5D42AE37" w14:textId="79F4324C" w:rsidR="001F7E88" w:rsidRDefault="001F7E88" w:rsidP="00A01FD0">
      <w:pPr>
        <w:widowControl w:val="0"/>
        <w:overflowPunct w:val="0"/>
        <w:autoSpaceDE w:val="0"/>
        <w:autoSpaceDN w:val="0"/>
        <w:adjustRightInd w:val="0"/>
        <w:spacing w:line="255" w:lineRule="auto"/>
        <w:ind w:right="-12"/>
        <w:jc w:val="both"/>
        <w:rPr>
          <w:rFonts w:eastAsia="PMingLiU"/>
        </w:rPr>
      </w:pPr>
      <w:r w:rsidRPr="00385D43">
        <w:rPr>
          <w:b/>
          <w:bCs/>
          <w:i/>
          <w:iCs/>
        </w:rPr>
        <w:t xml:space="preserve">Kernel. </w:t>
      </w:r>
      <w:r w:rsidR="00325943">
        <w:t>T</w:t>
      </w:r>
      <w:r w:rsidRPr="0020707B">
        <w:t xml:space="preserve">he kernel-level components that facilitate self-stabilizing functionality. </w:t>
      </w:r>
      <w:r w:rsidR="00325943">
        <w:t xml:space="preserve">A </w:t>
      </w:r>
      <w:r w:rsidR="00F05835">
        <w:rPr>
          <w:i/>
          <w:iCs/>
        </w:rPr>
        <w:t>V</w:t>
      </w:r>
      <w:r w:rsidRPr="002608F8">
        <w:rPr>
          <w:i/>
          <w:iCs/>
        </w:rPr>
        <w:t xml:space="preserve">irtual </w:t>
      </w:r>
      <w:r w:rsidR="00F05835">
        <w:rPr>
          <w:i/>
          <w:iCs/>
        </w:rPr>
        <w:t>M</w:t>
      </w:r>
      <w:r w:rsidRPr="002608F8">
        <w:rPr>
          <w:i/>
          <w:iCs/>
        </w:rPr>
        <w:t xml:space="preserve">achine </w:t>
      </w:r>
      <w:r w:rsidR="00F05835">
        <w:rPr>
          <w:i/>
          <w:iCs/>
        </w:rPr>
        <w:t>T</w:t>
      </w:r>
      <w:r w:rsidRPr="002608F8">
        <w:rPr>
          <w:i/>
          <w:iCs/>
        </w:rPr>
        <w:t>able</w:t>
      </w:r>
      <w:r w:rsidRPr="0020707B">
        <w:t xml:space="preserve"> (</w:t>
      </w:r>
      <w:r w:rsidRPr="00385D43">
        <w:rPr>
          <w:i/>
          <w:iCs/>
        </w:rPr>
        <w:t>VM</w:t>
      </w:r>
      <w:r w:rsidR="008C09D8">
        <w:rPr>
          <w:i/>
          <w:iCs/>
        </w:rPr>
        <w:t xml:space="preserve"> </w:t>
      </w:r>
      <w:r w:rsidRPr="00385D43">
        <w:rPr>
          <w:i/>
          <w:iCs/>
        </w:rPr>
        <w:t>Table</w:t>
      </w:r>
      <w:r w:rsidRPr="0020707B">
        <w:t xml:space="preserve">) consists of virtual machine entries (VM Entries) that relate </w:t>
      </w:r>
      <w:r w:rsidRPr="0020707B">
        <w:lastRenderedPageBreak/>
        <w:t xml:space="preserve">VM IDs to the states of the corresponding VMs. A VM state is represented by the CPU registers and the memory image as in [12]. For every existing VM the OS scheduler runs a separate process that turns to the hypervisor driver. The latter, in turn, lets the physical CPU execute the code at the corresponding VM. The </w:t>
      </w:r>
      <w:r w:rsidR="00F05835">
        <w:rPr>
          <w:i/>
          <w:iCs/>
        </w:rPr>
        <w:t>T</w:t>
      </w:r>
      <w:r w:rsidRPr="00385D43">
        <w:rPr>
          <w:i/>
          <w:iCs/>
        </w:rPr>
        <w:t>ra</w:t>
      </w:r>
      <w:r w:rsidRPr="00385D43">
        <w:rPr>
          <w:rFonts w:eastAsia="PMingLiU"/>
          <w:i/>
          <w:iCs/>
        </w:rPr>
        <w:t>ffi</w:t>
      </w:r>
      <w:r w:rsidRPr="00385D43">
        <w:rPr>
          <w:i/>
          <w:iCs/>
        </w:rPr>
        <w:t xml:space="preserve">c </w:t>
      </w:r>
      <w:r w:rsidR="00F05835">
        <w:rPr>
          <w:i/>
          <w:iCs/>
        </w:rPr>
        <w:t>M</w:t>
      </w:r>
      <w:r w:rsidRPr="00385D43">
        <w:rPr>
          <w:i/>
          <w:iCs/>
        </w:rPr>
        <w:t>onitor</w:t>
      </w:r>
      <w:r w:rsidRPr="0020707B">
        <w:t xml:space="preserve"> collects the tra</w:t>
      </w:r>
      <w:r w:rsidRPr="0020707B">
        <w:rPr>
          <w:rFonts w:eastAsia="PMingLiU"/>
        </w:rPr>
        <w:t>ffi</w:t>
      </w:r>
      <w:r w:rsidRPr="0020707B">
        <w:t xml:space="preserve">c at the OS I/O drivers. The </w:t>
      </w:r>
      <w:r w:rsidR="00F05835">
        <w:rPr>
          <w:i/>
          <w:iCs/>
        </w:rPr>
        <w:t>S</w:t>
      </w:r>
      <w:r w:rsidRPr="00385D43">
        <w:rPr>
          <w:i/>
          <w:iCs/>
        </w:rPr>
        <w:t xml:space="preserve">tabilization </w:t>
      </w:r>
      <w:r w:rsidR="00F05835">
        <w:rPr>
          <w:i/>
          <w:iCs/>
        </w:rPr>
        <w:t>M</w:t>
      </w:r>
      <w:r w:rsidRPr="00385D43">
        <w:rPr>
          <w:i/>
          <w:iCs/>
        </w:rPr>
        <w:t>anager</w:t>
      </w:r>
      <w:r w:rsidRPr="0020707B">
        <w:t xml:space="preserve"> (SM) acts upon a timer interrupt, checking and enforcing the system state safety. The SM gets the state of every architecture component, checking whether they </w:t>
      </w:r>
      <w:r w:rsidR="00325943">
        <w:t>a</w:t>
      </w:r>
      <w:r w:rsidRPr="0020707B">
        <w:t xml:space="preserve">re stable. Once </w:t>
      </w:r>
      <w:r w:rsidRPr="0020707B">
        <w:rPr>
          <w:rFonts w:eastAsia="PMingLiU"/>
        </w:rPr>
        <w:t>fi</w:t>
      </w:r>
      <w:r w:rsidRPr="0020707B">
        <w:t xml:space="preserve">nished the SM sends an </w:t>
      </w:r>
      <w:r w:rsidR="0087722C" w:rsidRPr="00990F4C">
        <w:rPr>
          <w:i/>
          <w:iCs/>
        </w:rPr>
        <w:t>AmAlive</w:t>
      </w:r>
      <w:r w:rsidRPr="0020707B">
        <w:t xml:space="preserve"> message to the watchdog. Upon the absence of </w:t>
      </w:r>
      <w:r w:rsidR="00EC7886" w:rsidRPr="001655D1">
        <w:rPr>
          <w:i/>
          <w:iCs/>
        </w:rPr>
        <w:t>AmAlive</w:t>
      </w:r>
      <w:r w:rsidR="00EC7886" w:rsidRPr="0020707B">
        <w:t xml:space="preserve"> </w:t>
      </w:r>
      <w:r w:rsidRPr="0020707B">
        <w:t xml:space="preserve">messages </w:t>
      </w:r>
      <w:r w:rsidR="00EC7886">
        <w:t xml:space="preserve">within the SM period </w:t>
      </w:r>
      <w:r w:rsidRPr="0020707B">
        <w:t>the watchdog veri</w:t>
      </w:r>
      <w:r w:rsidRPr="0020707B">
        <w:rPr>
          <w:rFonts w:eastAsia="PMingLiU"/>
        </w:rPr>
        <w:t>fi</w:t>
      </w:r>
      <w:r w:rsidRPr="0020707B">
        <w:t xml:space="preserve">es the system integrity, possibly causing </w:t>
      </w:r>
      <w:r w:rsidR="0040440E">
        <w:t>a</w:t>
      </w:r>
      <w:r w:rsidR="0040440E" w:rsidRPr="0020707B">
        <w:t xml:space="preserve"> </w:t>
      </w:r>
      <w:r w:rsidRPr="0020707B">
        <w:t xml:space="preserve">system reboot. </w:t>
      </w:r>
    </w:p>
    <w:p w14:paraId="62224FC4" w14:textId="77777777" w:rsidR="001F7E88" w:rsidRPr="0020707B" w:rsidRDefault="00325943" w:rsidP="00223D71">
      <w:pPr>
        <w:widowControl w:val="0"/>
        <w:overflowPunct w:val="0"/>
        <w:autoSpaceDE w:val="0"/>
        <w:autoSpaceDN w:val="0"/>
        <w:adjustRightInd w:val="0"/>
        <w:spacing w:line="255" w:lineRule="auto"/>
        <w:ind w:right="-12" w:firstLine="284"/>
        <w:jc w:val="both"/>
        <w:rPr>
          <w:rFonts w:eastAsia="PMingLiU"/>
        </w:rPr>
      </w:pPr>
      <w:r>
        <w:rPr>
          <w:rFonts w:eastAsia="PMingLiU"/>
        </w:rPr>
        <w:t xml:space="preserve">Last but not least we note that </w:t>
      </w:r>
      <w:r w:rsidRPr="00385D43">
        <w:t>e</w:t>
      </w:r>
      <w:r w:rsidR="001F7E88" w:rsidRPr="00385D43">
        <w:t>xternal plug</w:t>
      </w:r>
      <w:r w:rsidR="00223D71">
        <w:t>-</w:t>
      </w:r>
      <w:r w:rsidR="001F7E88" w:rsidRPr="00385D43">
        <w:t>ins can be added to the system</w:t>
      </w:r>
      <w:r w:rsidR="001F7E88" w:rsidRPr="0020707B">
        <w:t>. For example</w:t>
      </w:r>
      <w:r w:rsidR="00223D71">
        <w:t>,</w:t>
      </w:r>
      <w:r w:rsidR="001F7E88" w:rsidRPr="0020707B">
        <w:t xml:space="preserve"> VESPA [29] performs sophisticate</w:t>
      </w:r>
      <w:r w:rsidR="00223D71">
        <w:t>d</w:t>
      </w:r>
      <w:r w:rsidR="001F7E88" w:rsidRPr="0020707B">
        <w:t xml:space="preserve"> anti-virus checks and isolates the tra</w:t>
      </w:r>
      <w:r w:rsidR="001F7E88" w:rsidRPr="0020707B">
        <w:rPr>
          <w:rFonts w:eastAsia="PMingLiU"/>
        </w:rPr>
        <w:t>ffi</w:t>
      </w:r>
      <w:r w:rsidR="001F7E88" w:rsidRPr="0020707B">
        <w:t xml:space="preserve">c from/to certain VMs </w:t>
      </w:r>
      <w:r>
        <w:t>which</w:t>
      </w:r>
      <w:r w:rsidRPr="0020707B">
        <w:t xml:space="preserve"> </w:t>
      </w:r>
      <w:r w:rsidR="001F7E88" w:rsidRPr="0020707B">
        <w:t>are suspected to be malicious. V</w:t>
      </w:r>
      <w:r w:rsidR="00223D71">
        <w:t>ESPA</w:t>
      </w:r>
      <w:r w:rsidR="001F7E88" w:rsidRPr="0020707B">
        <w:t xml:space="preserve"> runs in a separate VM, getting the relevant system information through the hypercall interface. </w:t>
      </w:r>
    </w:p>
    <w:p w14:paraId="595AFF99" w14:textId="77777777" w:rsidR="001F7E88" w:rsidRPr="0020707B" w:rsidRDefault="001F7E88" w:rsidP="001F7E88">
      <w:pPr>
        <w:widowControl w:val="0"/>
        <w:overflowPunct w:val="0"/>
        <w:autoSpaceDE w:val="0"/>
        <w:autoSpaceDN w:val="0"/>
        <w:adjustRightInd w:val="0"/>
        <w:spacing w:line="225" w:lineRule="exact"/>
        <w:ind w:right="-12"/>
        <w:jc w:val="both"/>
        <w:rPr>
          <w:rFonts w:eastAsia="PMingLiU"/>
        </w:rPr>
      </w:pPr>
    </w:p>
    <w:p w14:paraId="130C71EB" w14:textId="77777777" w:rsidR="001F7E88" w:rsidRDefault="001F7E88" w:rsidP="001F7E88">
      <w:pPr>
        <w:pStyle w:val="Heading2"/>
      </w:pPr>
      <w:r>
        <w:t xml:space="preserve">Security Model </w:t>
      </w:r>
    </w:p>
    <w:p w14:paraId="5F7AF5F9" w14:textId="77777777" w:rsidR="001F7E88" w:rsidRDefault="001F7E88" w:rsidP="001F7E88">
      <w:pPr>
        <w:widowControl w:val="0"/>
        <w:autoSpaceDE w:val="0"/>
        <w:autoSpaceDN w:val="0"/>
        <w:adjustRightInd w:val="0"/>
        <w:spacing w:line="171" w:lineRule="exact"/>
        <w:rPr>
          <w:sz w:val="24"/>
          <w:szCs w:val="24"/>
        </w:rPr>
      </w:pPr>
    </w:p>
    <w:p w14:paraId="0B3B34BE" w14:textId="77777777" w:rsidR="001F7E88" w:rsidRPr="0020707B" w:rsidRDefault="001F7E88" w:rsidP="00123E08">
      <w:pPr>
        <w:widowControl w:val="0"/>
        <w:overflowPunct w:val="0"/>
        <w:autoSpaceDE w:val="0"/>
        <w:autoSpaceDN w:val="0"/>
        <w:adjustRightInd w:val="0"/>
        <w:spacing w:line="228" w:lineRule="auto"/>
        <w:ind w:right="-12" w:firstLine="284"/>
        <w:jc w:val="both"/>
        <w:rPr>
          <w:sz w:val="24"/>
          <w:szCs w:val="24"/>
        </w:rPr>
      </w:pPr>
      <w:r w:rsidRPr="0020707B">
        <w:t>Our architecture is designed to provide defense against the following threats</w:t>
      </w:r>
      <w:r w:rsidR="00DF4ED8">
        <w:t xml:space="preserve"> and </w:t>
      </w:r>
      <w:r w:rsidRPr="0020707B">
        <w:t>failures that hit the cloud infrastructures.</w:t>
      </w:r>
    </w:p>
    <w:p w14:paraId="796303FC" w14:textId="77777777" w:rsidR="001F7E88" w:rsidRPr="0020707B" w:rsidRDefault="001F7E88" w:rsidP="001F7E88">
      <w:pPr>
        <w:widowControl w:val="0"/>
        <w:autoSpaceDE w:val="0"/>
        <w:autoSpaceDN w:val="0"/>
        <w:adjustRightInd w:val="0"/>
        <w:spacing w:line="126" w:lineRule="exact"/>
        <w:ind w:right="-12" w:firstLine="284"/>
        <w:jc w:val="both"/>
        <w:rPr>
          <w:sz w:val="24"/>
          <w:szCs w:val="24"/>
        </w:rPr>
      </w:pPr>
    </w:p>
    <w:p w14:paraId="1F912189" w14:textId="0EC2D2BD" w:rsidR="005116E6" w:rsidRPr="0020707B" w:rsidRDefault="001F7E88" w:rsidP="007E4083">
      <w:pPr>
        <w:widowControl w:val="0"/>
        <w:autoSpaceDE w:val="0"/>
        <w:autoSpaceDN w:val="0"/>
        <w:adjustRightInd w:val="0"/>
        <w:spacing w:line="239" w:lineRule="auto"/>
        <w:jc w:val="both"/>
      </w:pPr>
      <w:r w:rsidRPr="00385D43">
        <w:rPr>
          <w:b/>
          <w:bCs/>
          <w:i/>
          <w:iCs/>
        </w:rPr>
        <w:t>VM State corruption</w:t>
      </w:r>
      <w:r w:rsidRPr="0020707B">
        <w:t>. For example, a rootkit modi</w:t>
      </w:r>
      <w:r w:rsidRPr="0020707B">
        <w:rPr>
          <w:rFonts w:eastAsia="PMingLiU"/>
        </w:rPr>
        <w:t>fi</w:t>
      </w:r>
      <w:r w:rsidRPr="0020707B">
        <w:t xml:space="preserve">es the internal structures of a guest OS, preparing to expand the attack surface into the hypervisor as in [30]. </w:t>
      </w:r>
      <w:r w:rsidR="005116E6" w:rsidRPr="005116E6">
        <w:t>At every execution phase the SM checks whether the state of every VM is changed comparing to the current state. To accomplish the task the SM accesses VM internal structures, being a part of the hypervisor.</w:t>
      </w:r>
      <w:r w:rsidR="002365EF">
        <w:t xml:space="preserve"> </w:t>
      </w:r>
    </w:p>
    <w:p w14:paraId="1DC040DD" w14:textId="77777777" w:rsidR="005116E6" w:rsidRPr="0020707B" w:rsidRDefault="005116E6" w:rsidP="005116E6">
      <w:pPr>
        <w:widowControl w:val="0"/>
        <w:autoSpaceDE w:val="0"/>
        <w:autoSpaceDN w:val="0"/>
        <w:adjustRightInd w:val="0"/>
        <w:spacing w:line="135" w:lineRule="exact"/>
        <w:rPr>
          <w:rFonts w:eastAsia="PMingLiU"/>
        </w:rPr>
      </w:pPr>
    </w:p>
    <w:p w14:paraId="73852BAF" w14:textId="77777777" w:rsidR="005116E6" w:rsidRDefault="005116E6" w:rsidP="00E52E79">
      <w:pPr>
        <w:widowControl w:val="0"/>
        <w:overflowPunct w:val="0"/>
        <w:autoSpaceDE w:val="0"/>
        <w:autoSpaceDN w:val="0"/>
        <w:adjustRightInd w:val="0"/>
        <w:spacing w:line="218" w:lineRule="exact"/>
        <w:jc w:val="both"/>
        <w:rPr>
          <w:rFonts w:eastAsia="PMingLiU"/>
        </w:rPr>
      </w:pPr>
      <w:r w:rsidRPr="00385D43">
        <w:rPr>
          <w:b/>
          <w:bCs/>
          <w:i/>
          <w:iCs/>
        </w:rPr>
        <w:t>Malicious/corrupt inter</w:t>
      </w:r>
      <w:r w:rsidR="00325943" w:rsidRPr="00385D43">
        <w:rPr>
          <w:b/>
          <w:bCs/>
          <w:i/>
          <w:iCs/>
        </w:rPr>
        <w:t>-</w:t>
      </w:r>
      <w:r w:rsidRPr="00385D43">
        <w:rPr>
          <w:b/>
          <w:bCs/>
          <w:i/>
          <w:iCs/>
        </w:rPr>
        <w:t>VM communication</w:t>
      </w:r>
      <w:r w:rsidRPr="0020707B">
        <w:t xml:space="preserve">. A typical example is a VM guest sending malware to another one as in [26]; the malware attacks the target host, breaching the hypervisor defense. </w:t>
      </w:r>
      <w:r w:rsidRPr="005116E6">
        <w:t>The defense can be provided by inspecting the tra</w:t>
      </w:r>
      <w:r w:rsidRPr="005116E6">
        <w:rPr>
          <w:rFonts w:eastAsia="PMingLiU"/>
        </w:rPr>
        <w:t>ffi</w:t>
      </w:r>
      <w:r w:rsidRPr="005116E6">
        <w:t xml:space="preserve">c between VMs. </w:t>
      </w:r>
    </w:p>
    <w:p w14:paraId="56E9CAC4" w14:textId="77777777" w:rsidR="00325943" w:rsidRDefault="00325943" w:rsidP="00385D43">
      <w:pPr>
        <w:widowControl w:val="0"/>
        <w:overflowPunct w:val="0"/>
        <w:autoSpaceDE w:val="0"/>
        <w:autoSpaceDN w:val="0"/>
        <w:adjustRightInd w:val="0"/>
        <w:spacing w:line="218" w:lineRule="exact"/>
        <w:jc w:val="both"/>
        <w:rPr>
          <w:rFonts w:eastAsia="PMingLiU"/>
        </w:rPr>
      </w:pPr>
    </w:p>
    <w:p w14:paraId="62149426" w14:textId="77777777" w:rsidR="005116E6" w:rsidRDefault="005116E6" w:rsidP="00E52E79">
      <w:pPr>
        <w:widowControl w:val="0"/>
        <w:overflowPunct w:val="0"/>
        <w:autoSpaceDE w:val="0"/>
        <w:autoSpaceDN w:val="0"/>
        <w:adjustRightInd w:val="0"/>
        <w:spacing w:line="218" w:lineRule="exact"/>
        <w:jc w:val="both"/>
        <w:rPr>
          <w:rFonts w:eastAsia="PMingLiU"/>
        </w:rPr>
      </w:pPr>
      <w:r w:rsidRPr="00385D43">
        <w:rPr>
          <w:b/>
          <w:bCs/>
          <w:i/>
          <w:iCs/>
        </w:rPr>
        <w:t>Greedy VM Allocation</w:t>
      </w:r>
      <w:r w:rsidRPr="0020707B">
        <w:t xml:space="preserve">. There are a lot of legal ways for users to get more service from a hypervisor than it is needed thus starving the latter. For example, a guest sending many short requests including sensitive instructions like CPUID causes context switches at the hypervisor; in a short time the latter denies the service to other guests as in [22]. The defense can be provided by monitoring all sensitive but not privileged requests (like CPUID, RDTSC). </w:t>
      </w:r>
    </w:p>
    <w:p w14:paraId="4A845291" w14:textId="77777777" w:rsidR="000010EC" w:rsidRDefault="000010EC" w:rsidP="000010EC">
      <w:pPr>
        <w:widowControl w:val="0"/>
        <w:overflowPunct w:val="0"/>
        <w:autoSpaceDE w:val="0"/>
        <w:autoSpaceDN w:val="0"/>
        <w:adjustRightInd w:val="0"/>
        <w:spacing w:line="218" w:lineRule="exact"/>
        <w:ind w:left="1004"/>
        <w:jc w:val="both"/>
        <w:rPr>
          <w:rFonts w:eastAsia="PMingLiU"/>
        </w:rPr>
      </w:pPr>
    </w:p>
    <w:p w14:paraId="51605992" w14:textId="77777777" w:rsidR="00783A3B" w:rsidRDefault="000010EC" w:rsidP="00783A3B">
      <w:pPr>
        <w:pStyle w:val="Heading2"/>
      </w:pPr>
      <w:bookmarkStart w:id="22" w:name="_Ref385410974"/>
      <w:r>
        <w:t>Detailed Desrciption</w:t>
      </w:r>
      <w:bookmarkEnd w:id="22"/>
    </w:p>
    <w:p w14:paraId="78590828" w14:textId="77777777" w:rsidR="000010EC" w:rsidRPr="0020707B" w:rsidRDefault="000010EC" w:rsidP="000010EC">
      <w:pPr>
        <w:jc w:val="left"/>
      </w:pPr>
    </w:p>
    <w:p w14:paraId="740586DE" w14:textId="631B48F1" w:rsidR="00783A3B" w:rsidRPr="0020707B" w:rsidRDefault="000010EC" w:rsidP="007E4083">
      <w:pPr>
        <w:widowControl w:val="0"/>
        <w:overflowPunct w:val="0"/>
        <w:autoSpaceDE w:val="0"/>
        <w:autoSpaceDN w:val="0"/>
        <w:adjustRightInd w:val="0"/>
        <w:spacing w:line="231" w:lineRule="exact"/>
        <w:ind w:right="20"/>
        <w:jc w:val="both"/>
        <w:rPr>
          <w:rFonts w:eastAsia="PMingLiU"/>
        </w:rPr>
      </w:pPr>
      <w:r w:rsidRPr="0020707B">
        <w:t xml:space="preserve">To illustrate the details of the self-stabilizing hypervisor architecture we use UML class and state diagrams. </w:t>
      </w:r>
      <w:r w:rsidR="0076259F" w:rsidRPr="0020707B">
        <w:t>In certain cases methods are in</w:t>
      </w:r>
      <w:r w:rsidRPr="0020707B">
        <w:t>voked in a system-speci</w:t>
      </w:r>
      <w:r w:rsidR="0076259F" w:rsidRPr="0020707B">
        <w:rPr>
          <w:rFonts w:eastAsia="PMingLiU"/>
        </w:rPr>
        <w:t>fi</w:t>
      </w:r>
      <w:r w:rsidRPr="0020707B">
        <w:t>c manner (e.g.</w:t>
      </w:r>
      <w:r w:rsidR="00041AB0">
        <w:t>,</w:t>
      </w:r>
      <w:r w:rsidRPr="0020707B">
        <w:t xml:space="preserve"> a system call, an asynchronous call, an interrupt handler).  </w:t>
      </w:r>
    </w:p>
    <w:p w14:paraId="1313EDFC" w14:textId="77777777" w:rsidR="0076259F" w:rsidRPr="0020707B" w:rsidRDefault="0076259F" w:rsidP="0076259F">
      <w:pPr>
        <w:widowControl w:val="0"/>
        <w:overflowPunct w:val="0"/>
        <w:autoSpaceDE w:val="0"/>
        <w:autoSpaceDN w:val="0"/>
        <w:adjustRightInd w:val="0"/>
        <w:spacing w:line="228" w:lineRule="auto"/>
        <w:ind w:right="60"/>
        <w:jc w:val="left"/>
      </w:pPr>
      <w:r w:rsidRPr="0020707B">
        <w:t xml:space="preserve">The following subsections provide the detailed description </w:t>
      </w:r>
      <w:r w:rsidRPr="0020707B">
        <w:lastRenderedPageBreak/>
        <w:t>for all the packages included into the architecture.</w:t>
      </w:r>
    </w:p>
    <w:p w14:paraId="7E9D8F6B" w14:textId="77777777" w:rsidR="0076259F" w:rsidRPr="0020707B" w:rsidRDefault="0076259F" w:rsidP="0076259F">
      <w:pPr>
        <w:widowControl w:val="0"/>
        <w:overflowPunct w:val="0"/>
        <w:autoSpaceDE w:val="0"/>
        <w:autoSpaceDN w:val="0"/>
        <w:adjustRightInd w:val="0"/>
        <w:spacing w:line="228" w:lineRule="auto"/>
        <w:ind w:right="60"/>
        <w:jc w:val="left"/>
      </w:pPr>
    </w:p>
    <w:p w14:paraId="7D9408E2" w14:textId="77777777" w:rsidR="0076259F" w:rsidRPr="0020707B" w:rsidRDefault="0076259F" w:rsidP="0076259F">
      <w:pPr>
        <w:widowControl w:val="0"/>
        <w:overflowPunct w:val="0"/>
        <w:autoSpaceDE w:val="0"/>
        <w:autoSpaceDN w:val="0"/>
        <w:adjustRightInd w:val="0"/>
        <w:spacing w:line="228" w:lineRule="auto"/>
        <w:ind w:right="60"/>
        <w:jc w:val="left"/>
        <w:rPr>
          <w:i/>
          <w:iCs/>
        </w:rPr>
      </w:pPr>
    </w:p>
    <w:p w14:paraId="3325C09C" w14:textId="77777777" w:rsidR="0076259F" w:rsidRPr="007E4083" w:rsidRDefault="0076259F" w:rsidP="0076259F">
      <w:pPr>
        <w:widowControl w:val="0"/>
        <w:tabs>
          <w:tab w:val="num" w:pos="760"/>
        </w:tabs>
        <w:overflowPunct w:val="0"/>
        <w:autoSpaceDE w:val="0"/>
        <w:autoSpaceDN w:val="0"/>
        <w:adjustRightInd w:val="0"/>
        <w:spacing w:line="239" w:lineRule="auto"/>
        <w:jc w:val="both"/>
        <w:rPr>
          <w:rFonts w:asciiTheme="majorBidi" w:hAnsiTheme="majorBidi" w:cstheme="majorBidi"/>
          <w:i/>
          <w:iCs/>
        </w:rPr>
      </w:pPr>
      <w:r w:rsidRPr="007E4083">
        <w:rPr>
          <w:rFonts w:asciiTheme="majorBidi" w:hAnsiTheme="majorBidi" w:cstheme="majorBidi"/>
          <w:i/>
          <w:iCs/>
        </w:rPr>
        <w:t xml:space="preserve">C.1 Userspace </w:t>
      </w:r>
    </w:p>
    <w:p w14:paraId="4A5AF9E9" w14:textId="77777777" w:rsidR="0076259F" w:rsidRDefault="0076259F" w:rsidP="0076259F">
      <w:pPr>
        <w:widowControl w:val="0"/>
        <w:autoSpaceDE w:val="0"/>
        <w:autoSpaceDN w:val="0"/>
        <w:adjustRightInd w:val="0"/>
        <w:spacing w:line="167" w:lineRule="exact"/>
        <w:rPr>
          <w:sz w:val="24"/>
          <w:szCs w:val="24"/>
        </w:rPr>
      </w:pPr>
    </w:p>
    <w:p w14:paraId="1F32464C" w14:textId="77777777" w:rsidR="0076259F" w:rsidRPr="0020707B" w:rsidRDefault="0076259F" w:rsidP="00223D71">
      <w:pPr>
        <w:widowControl w:val="0"/>
        <w:overflowPunct w:val="0"/>
        <w:autoSpaceDE w:val="0"/>
        <w:autoSpaceDN w:val="0"/>
        <w:adjustRightInd w:val="0"/>
        <w:spacing w:line="233" w:lineRule="exact"/>
        <w:jc w:val="both"/>
      </w:pPr>
      <w:r w:rsidRPr="0020707B">
        <w:t xml:space="preserve">The virtual machine manager is represented by the class </w:t>
      </w:r>
      <w:r w:rsidRPr="00385D43">
        <w:rPr>
          <w:i/>
          <w:iCs/>
        </w:rPr>
        <w:t>VMManager</w:t>
      </w:r>
      <w:r w:rsidRPr="0020707B">
        <w:t xml:space="preserve">. It creates and deletes virtual machines through its methods </w:t>
      </w:r>
      <w:r w:rsidRPr="00385D43">
        <w:rPr>
          <w:i/>
          <w:iCs/>
        </w:rPr>
        <w:t>createVM</w:t>
      </w:r>
      <w:r w:rsidRPr="0020707B">
        <w:t xml:space="preserve"> and </w:t>
      </w:r>
      <w:r w:rsidRPr="00385D43">
        <w:rPr>
          <w:i/>
          <w:iCs/>
        </w:rPr>
        <w:t>deleteVM</w:t>
      </w:r>
      <w:r w:rsidRPr="0020707B">
        <w:t>. At the user level</w:t>
      </w:r>
      <w:r w:rsidR="00223D71">
        <w:t>,</w:t>
      </w:r>
      <w:r w:rsidRPr="0020707B">
        <w:t xml:space="preserve"> </w:t>
      </w:r>
      <w:r w:rsidR="00223D71">
        <w:t>VMs</w:t>
      </w:r>
      <w:r w:rsidRPr="0020707B">
        <w:t xml:space="preserve"> are represented by the class </w:t>
      </w:r>
      <w:r w:rsidRPr="00385D43">
        <w:rPr>
          <w:i/>
          <w:iCs/>
        </w:rPr>
        <w:t>VirtualMachine</w:t>
      </w:r>
      <w:r w:rsidRPr="0020707B">
        <w:t>. When creating a VM</w:t>
      </w:r>
      <w:r w:rsidR="00223D71">
        <w:t>,</w:t>
      </w:r>
      <w:r w:rsidRPr="0020707B">
        <w:t xml:space="preserve"> a user submits the guest OS image and the initial con</w:t>
      </w:r>
      <w:r w:rsidR="00325943">
        <w:t>fi</w:t>
      </w:r>
      <w:r w:rsidRPr="0020707B">
        <w:t>guration (e.g.</w:t>
      </w:r>
      <w:r w:rsidR="00041AB0">
        <w:t>,</w:t>
      </w:r>
      <w:r w:rsidRPr="0020707B">
        <w:t xml:space="preserve"> the sizes of its disk and memory spaces) of the VM being created. The guest OS execute</w:t>
      </w:r>
      <w:r w:rsidR="00223D71">
        <w:t>s</w:t>
      </w:r>
      <w:r w:rsidRPr="0020707B">
        <w:t xml:space="preserve"> user applications.</w:t>
      </w:r>
    </w:p>
    <w:p w14:paraId="66BFA59A" w14:textId="77777777" w:rsidR="0076259F" w:rsidRPr="0020707B" w:rsidRDefault="0076259F" w:rsidP="0076259F">
      <w:pPr>
        <w:widowControl w:val="0"/>
        <w:autoSpaceDE w:val="0"/>
        <w:autoSpaceDN w:val="0"/>
        <w:adjustRightInd w:val="0"/>
        <w:spacing w:line="45" w:lineRule="exact"/>
      </w:pPr>
    </w:p>
    <w:p w14:paraId="6140F689" w14:textId="460B5BD4" w:rsidR="0076259F" w:rsidRPr="0020707B" w:rsidRDefault="00036E02" w:rsidP="004B07AB">
      <w:pPr>
        <w:widowControl w:val="0"/>
        <w:overflowPunct w:val="0"/>
        <w:autoSpaceDE w:val="0"/>
        <w:autoSpaceDN w:val="0"/>
        <w:adjustRightInd w:val="0"/>
        <w:spacing w:line="255" w:lineRule="auto"/>
        <w:ind w:firstLine="299"/>
        <w:jc w:val="both"/>
      </w:pPr>
      <w:r>
        <w:rPr>
          <w:noProof/>
          <w:lang w:bidi="he-IL"/>
        </w:rPr>
        <mc:AlternateContent>
          <mc:Choice Requires="wps">
            <w:drawing>
              <wp:anchor distT="0" distB="0" distL="114300" distR="114300" simplePos="0" relativeHeight="251634688" behindDoc="0" locked="0" layoutInCell="1" allowOverlap="1" wp14:anchorId="613EA3EF" wp14:editId="3E7E55F3">
                <wp:simplePos x="0" y="0"/>
                <wp:positionH relativeFrom="column">
                  <wp:posOffset>-93345</wp:posOffset>
                </wp:positionH>
                <wp:positionV relativeFrom="paragraph">
                  <wp:posOffset>3560445</wp:posOffset>
                </wp:positionV>
                <wp:extent cx="3248660" cy="635"/>
                <wp:effectExtent l="0" t="0" r="8890" b="8255"/>
                <wp:wrapTopAndBottom/>
                <wp:docPr id="3" name="תיבת טקסט 3"/>
                <wp:cNvGraphicFramePr/>
                <a:graphic xmlns:a="http://schemas.openxmlformats.org/drawingml/2006/main">
                  <a:graphicData uri="http://schemas.microsoft.com/office/word/2010/wordprocessingShape">
                    <wps:wsp>
                      <wps:cNvSpPr txBox="1"/>
                      <wps:spPr>
                        <a:xfrm>
                          <a:off x="0" y="0"/>
                          <a:ext cx="3248660" cy="635"/>
                        </a:xfrm>
                        <a:prstGeom prst="rect">
                          <a:avLst/>
                        </a:prstGeom>
                        <a:solidFill>
                          <a:prstClr val="white"/>
                        </a:solidFill>
                        <a:ln>
                          <a:noFill/>
                        </a:ln>
                        <a:effectLst/>
                      </wps:spPr>
                      <wps:txbx>
                        <w:txbxContent>
                          <w:p w14:paraId="06C17E48" w14:textId="554735C3" w:rsidR="00A404DD" w:rsidRPr="00E85CD7" w:rsidRDefault="00A404DD" w:rsidP="007E4083">
                            <w:pPr>
                              <w:pStyle w:val="Caption"/>
                              <w:rPr>
                                <w:noProof/>
                              </w:rPr>
                            </w:pPr>
                            <w:r>
                              <w:t xml:space="preserve">Figure </w:t>
                            </w:r>
                            <w:r>
                              <w:fldChar w:fldCharType="begin"/>
                            </w:r>
                            <w:r>
                              <w:instrText xml:space="preserve"> SEQ Figure \* ARABIC </w:instrText>
                            </w:r>
                            <w:r>
                              <w:fldChar w:fldCharType="separate"/>
                            </w:r>
                            <w:r w:rsidR="00A01FD0">
                              <w:rPr>
                                <w:noProof/>
                              </w:rPr>
                              <w:t>2</w:t>
                            </w:r>
                            <w:r>
                              <w:fldChar w:fldCharType="end"/>
                            </w:r>
                            <w:r>
                              <w:rPr>
                                <w:noProof/>
                              </w:rPr>
                              <w:t xml:space="preserve">: </w:t>
                            </w:r>
                            <w:r w:rsidRPr="00086FA2">
                              <w:rPr>
                                <w:noProof/>
                              </w:rPr>
                              <w:t>User-level collaborations in our architecture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13EA3EF" id="תיבת טקסט 3" o:spid="_x0000_s1027" type="#_x0000_t202" style="position:absolute;left:0;text-align:left;margin-left:-7.35pt;margin-top:280.35pt;width:255.8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" stroked="f">
                <v:textbox style="mso-fit-shape-to-text:t" inset="0,0,0,0">
                  <w:txbxContent>
                    <w:p w14:paraId="06C17E48" w14:textId="554735C3" w:rsidR="00A404DD" w:rsidRPr="00E85CD7" w:rsidRDefault="00A404DD" w:rsidP="007E4083">
                      <w:pPr>
                        <w:pStyle w:val="Caption"/>
                        <w:rPr>
                          <w:noProof/>
                        </w:rPr>
                      </w:pPr>
                      <w:r>
                        <w:t xml:space="preserve">Figure </w:t>
                      </w:r>
                      <w:r>
                        <w:fldChar w:fldCharType="begin"/>
                      </w:r>
                      <w:r>
                        <w:instrText xml:space="preserve"> SEQ Figure \* ARABIC </w:instrText>
                      </w:r>
                      <w:r>
                        <w:fldChar w:fldCharType="separate"/>
                      </w:r>
                      <w:r w:rsidR="00A01FD0">
                        <w:rPr>
                          <w:noProof/>
                        </w:rPr>
                        <w:t>2</w:t>
                      </w:r>
                      <w:r>
                        <w:fldChar w:fldCharType="end"/>
                      </w:r>
                      <w:r>
                        <w:rPr>
                          <w:noProof/>
                        </w:rPr>
                        <w:t xml:space="preserve">: </w:t>
                      </w:r>
                      <w:r w:rsidRPr="00086FA2">
                        <w:rPr>
                          <w:noProof/>
                        </w:rPr>
                        <w:t>User-level collaborations in our architecture</w:t>
                      </w:r>
                    </w:p>
                  </w:txbxContent>
                </v:textbox>
                <w10:wrap type="topAndBottom"/>
              </v:shape>
            </w:pict>
          </mc:Fallback>
        </mc:AlternateContent>
      </w:r>
      <w:r w:rsidR="0076259F" w:rsidRPr="0020707B">
        <w:t>Upon a VM creation request</w:t>
      </w:r>
      <w:r w:rsidR="00223D71">
        <w:t>,</w:t>
      </w:r>
      <w:r w:rsidR="0076259F" w:rsidRPr="0020707B">
        <w:t xml:space="preserve"> the hypervisor driver receives the CREATE control system call and returns in response the ID of the newly created VM (VMID). For a newly created VM</w:t>
      </w:r>
      <w:r w:rsidR="004B07AB">
        <w:t>,</w:t>
      </w:r>
      <w:r w:rsidR="0076259F" w:rsidRPr="0020707B">
        <w:t xml:space="preserve"> a new thread (represented by the class </w:t>
      </w:r>
      <w:r w:rsidR="0076259F" w:rsidRPr="00385D43">
        <w:rPr>
          <w:i/>
          <w:iCs/>
        </w:rPr>
        <w:t>VMThread</w:t>
      </w:r>
      <w:r w:rsidR="0076259F" w:rsidRPr="0020707B">
        <w:t xml:space="preserve">) is launched. This thread sends </w:t>
      </w:r>
      <w:r w:rsidR="0076259F" w:rsidRPr="00385D43">
        <w:rPr>
          <w:i/>
          <w:iCs/>
        </w:rPr>
        <w:t>RUN</w:t>
      </w:r>
      <w:r w:rsidR="0076259F" w:rsidRPr="0020707B">
        <w:t xml:space="preserve"> messages to the hypervisor, addressing the related VM through its VMID. The VM Manager </w:t>
      </w:r>
      <w:r w:rsidR="004B07AB">
        <w:t xml:space="preserve">may </w:t>
      </w:r>
      <w:r w:rsidR="0076259F" w:rsidRPr="0020707B">
        <w:t>suspend/resum</w:t>
      </w:r>
      <w:r w:rsidR="004B07AB">
        <w:t>e</w:t>
      </w:r>
      <w:r w:rsidR="0076259F" w:rsidRPr="0020707B">
        <w:t xml:space="preserve"> VMs</w:t>
      </w:r>
      <w:r w:rsidR="00CF2BFB">
        <w:t xml:space="preserve"> </w:t>
      </w:r>
      <w:r w:rsidR="0076259F" w:rsidRPr="0020707B">
        <w:t>at a</w:t>
      </w:r>
      <w:r w:rsidR="00CF2BFB">
        <w:t xml:space="preserve"> </w:t>
      </w:r>
      <w:r w:rsidR="0076259F" w:rsidRPr="0020707B">
        <w:t xml:space="preserve">request </w:t>
      </w:r>
      <w:r w:rsidR="00CF2BFB">
        <w:t xml:space="preserve">from </w:t>
      </w:r>
      <w:r w:rsidR="0076259F" w:rsidRPr="0020707B">
        <w:t>a third party (e.g.</w:t>
      </w:r>
      <w:r w:rsidR="00041AB0">
        <w:t>,</w:t>
      </w:r>
      <w:r w:rsidR="0076259F" w:rsidRPr="0020707B">
        <w:t xml:space="preserve"> for </w:t>
      </w:r>
      <w:r w:rsidR="004B07AB">
        <w:t xml:space="preserve">performing </w:t>
      </w:r>
      <w:r w:rsidR="0076259F" w:rsidRPr="0020707B">
        <w:t>quarantin</w:t>
      </w:r>
      <w:r w:rsidR="004B07AB">
        <w:t>e</w:t>
      </w:r>
      <w:r w:rsidR="0076259F" w:rsidRPr="0020707B">
        <w:t xml:space="preserve"> or </w:t>
      </w:r>
      <w:r w:rsidR="004B07AB">
        <w:t xml:space="preserve">for </w:t>
      </w:r>
      <w:r w:rsidR="0076259F" w:rsidRPr="0020707B">
        <w:t>billing purposes).</w:t>
      </w:r>
      <w:r w:rsidR="00D62928" w:rsidRPr="0020707B">
        <w:t xml:space="preserve"> </w:t>
      </w:r>
      <w:r w:rsidR="0076259F" w:rsidRPr="0020707B">
        <w:t>Figure 2 illustrates the user-level collaborations.</w:t>
      </w:r>
    </w:p>
    <w:p w14:paraId="143ECDB3" w14:textId="2EE5EEEA" w:rsidR="0076259F" w:rsidRPr="0020707B" w:rsidRDefault="0076259F" w:rsidP="0076259F">
      <w:pPr>
        <w:widowControl w:val="0"/>
        <w:autoSpaceDE w:val="0"/>
        <w:autoSpaceDN w:val="0"/>
        <w:adjustRightInd w:val="0"/>
        <w:spacing w:line="300" w:lineRule="exact"/>
      </w:pPr>
    </w:p>
    <w:p w14:paraId="4865FD08" w14:textId="45D218FE" w:rsidR="0076259F" w:rsidRPr="0020707B" w:rsidRDefault="00A229BB" w:rsidP="0076259F">
      <w:pPr>
        <w:widowControl w:val="0"/>
        <w:overflowPunct w:val="0"/>
        <w:autoSpaceDE w:val="0"/>
        <w:autoSpaceDN w:val="0"/>
        <w:adjustRightInd w:val="0"/>
        <w:jc w:val="both"/>
        <w:rPr>
          <w:i/>
          <w:iCs/>
        </w:rPr>
      </w:pPr>
      <w:r w:rsidRPr="007E4083">
        <w:rPr>
          <w:noProof/>
          <w:sz w:val="18"/>
          <w:szCs w:val="18"/>
          <w:lang w:bidi="he-IL"/>
        </w:rPr>
        <w:drawing>
          <wp:anchor distT="0" distB="0" distL="114300" distR="114300" simplePos="0" relativeHeight="251630592" behindDoc="1" locked="0" layoutInCell="0" allowOverlap="1" wp14:anchorId="046BAAED" wp14:editId="60832982">
            <wp:simplePos x="0" y="0"/>
            <wp:positionH relativeFrom="page">
              <wp:posOffset>544830</wp:posOffset>
            </wp:positionH>
            <wp:positionV relativeFrom="page">
              <wp:posOffset>4254500</wp:posOffset>
            </wp:positionV>
            <wp:extent cx="3248660" cy="2025015"/>
            <wp:effectExtent l="0" t="0" r="8890" b="0"/>
            <wp:wrapTopAndBottom/>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48660" cy="2025015"/>
                    </a:xfrm>
                    <a:prstGeom prst="rect">
                      <a:avLst/>
                    </a:prstGeom>
                    <a:noFill/>
                  </pic:spPr>
                </pic:pic>
              </a:graphicData>
            </a:graphic>
            <wp14:sizeRelH relativeFrom="page">
              <wp14:pctWidth>0</wp14:pctWidth>
            </wp14:sizeRelH>
            <wp14:sizeRelV relativeFrom="page">
              <wp14:pctHeight>0</wp14:pctHeight>
            </wp14:sizeRelV>
          </wp:anchor>
        </w:drawing>
      </w:r>
      <w:r w:rsidR="0076259F" w:rsidRPr="0020707B">
        <w:rPr>
          <w:i/>
          <w:iCs/>
        </w:rPr>
        <w:t xml:space="preserve">C.2 Hardware </w:t>
      </w:r>
    </w:p>
    <w:p w14:paraId="0BA8EDCE" w14:textId="5C5E1C69" w:rsidR="0076259F" w:rsidRPr="0020707B" w:rsidRDefault="0076259F" w:rsidP="0076259F">
      <w:pPr>
        <w:widowControl w:val="0"/>
        <w:autoSpaceDE w:val="0"/>
        <w:autoSpaceDN w:val="0"/>
        <w:adjustRightInd w:val="0"/>
        <w:spacing w:line="166" w:lineRule="exact"/>
      </w:pPr>
    </w:p>
    <w:p w14:paraId="6AB7BFC4" w14:textId="01CFD22A" w:rsidR="0076259F" w:rsidRPr="0020707B" w:rsidRDefault="0076259F" w:rsidP="00BB1217">
      <w:pPr>
        <w:widowControl w:val="0"/>
        <w:overflowPunct w:val="0"/>
        <w:autoSpaceDE w:val="0"/>
        <w:autoSpaceDN w:val="0"/>
        <w:adjustRightInd w:val="0"/>
        <w:spacing w:line="233" w:lineRule="exact"/>
        <w:ind w:right="40"/>
        <w:jc w:val="both"/>
      </w:pPr>
      <w:r w:rsidRPr="0020707B">
        <w:t xml:space="preserve">This part represents the hardware </w:t>
      </w:r>
      <w:r w:rsidR="00BB1217">
        <w:t>abstraction</w:t>
      </w:r>
      <w:r w:rsidRPr="0020707B">
        <w:t xml:space="preserve"> of the architecture: the system integrity checker and the CPU. The </w:t>
      </w:r>
      <w:r w:rsidRPr="00FC72CC">
        <w:rPr>
          <w:i/>
          <w:iCs/>
        </w:rPr>
        <w:t>integrity checker</w:t>
      </w:r>
      <w:r w:rsidRPr="0020707B">
        <w:t xml:space="preserve"> (represented by the class </w:t>
      </w:r>
      <w:r w:rsidRPr="00385D43">
        <w:rPr>
          <w:i/>
          <w:iCs/>
        </w:rPr>
        <w:t>IntegrityChecker</w:t>
      </w:r>
      <w:r w:rsidRPr="0020707B">
        <w:t xml:space="preserve">) is characterized by the </w:t>
      </w:r>
      <w:r w:rsidR="00325943" w:rsidRPr="007E4083">
        <w:rPr>
          <w:rFonts w:eastAsia="PMingLiU"/>
          <w:b/>
          <w:bCs/>
        </w:rPr>
        <w:t>fi</w:t>
      </w:r>
      <w:r w:rsidRPr="007E4083">
        <w:rPr>
          <w:b/>
          <w:bCs/>
        </w:rPr>
        <w:t>re period</w:t>
      </w:r>
      <w:r w:rsidR="00041AB0">
        <w:rPr>
          <w:rFonts w:eastAsia="PMingLiU"/>
        </w:rPr>
        <w:t xml:space="preserve"> </w:t>
      </w:r>
      <w:r w:rsidRPr="0020707B">
        <w:t>(the time period in which the hardware triggers the integrity checker code). If the integrity checker reveals modi</w:t>
      </w:r>
      <w:r w:rsidR="00D62928" w:rsidRPr="0020707B">
        <w:rPr>
          <w:rFonts w:eastAsia="PMingLiU"/>
        </w:rPr>
        <w:t>fi</w:t>
      </w:r>
      <w:r w:rsidRPr="0020707B">
        <w:t>cations in the OS code</w:t>
      </w:r>
      <w:r w:rsidR="00BB1217">
        <w:t>,</w:t>
      </w:r>
      <w:r w:rsidRPr="0020707B">
        <w:t xml:space="preserve"> the entire system is reset (through </w:t>
      </w:r>
      <w:r w:rsidR="001B1005">
        <w:t>a</w:t>
      </w:r>
      <w:r w:rsidR="001B1005" w:rsidRPr="0020707B">
        <w:t xml:space="preserve"> </w:t>
      </w:r>
      <w:r w:rsidRPr="0020707B">
        <w:t>reboot); otherwise the reset task</w:t>
      </w:r>
      <w:r w:rsidR="00193266">
        <w:t xml:space="preserve"> of detecting modifications</w:t>
      </w:r>
      <w:r w:rsidRPr="0020707B">
        <w:t xml:space="preserve"> is delegated to the watchdog.</w:t>
      </w:r>
    </w:p>
    <w:p w14:paraId="2644AA6E" w14:textId="77777777" w:rsidR="0076259F" w:rsidRPr="0020707B" w:rsidRDefault="0076259F" w:rsidP="0076259F">
      <w:pPr>
        <w:widowControl w:val="0"/>
        <w:autoSpaceDE w:val="0"/>
        <w:autoSpaceDN w:val="0"/>
        <w:adjustRightInd w:val="0"/>
        <w:spacing w:line="46" w:lineRule="exact"/>
      </w:pPr>
    </w:p>
    <w:p w14:paraId="334B0AD7" w14:textId="77777777" w:rsidR="0076259F" w:rsidRPr="0020707B" w:rsidRDefault="0076259F" w:rsidP="00B421F9">
      <w:pPr>
        <w:widowControl w:val="0"/>
        <w:overflowPunct w:val="0"/>
        <w:autoSpaceDE w:val="0"/>
        <w:autoSpaceDN w:val="0"/>
        <w:adjustRightInd w:val="0"/>
        <w:spacing w:line="258" w:lineRule="auto"/>
        <w:ind w:right="60" w:firstLine="299"/>
        <w:jc w:val="both"/>
      </w:pPr>
      <w:r w:rsidRPr="0020707B">
        <w:t xml:space="preserve">The integrity checker resides in the memory that is write-protected using hardware means. For example, in the Intel architecture this is the memory associated with the System Management Mode (SMM) [2]. This memory can be accessed only by the BIOS itself. TrustZone [1] provides the </w:t>
      </w:r>
      <w:r w:rsidRPr="0020707B">
        <w:lastRenderedPageBreak/>
        <w:t>same features in the ARM architecture. We are working on Intel computers and therefore use the SMM memory</w:t>
      </w:r>
      <w:r w:rsidR="00D62928" w:rsidRPr="0020707B">
        <w:t>.</w:t>
      </w:r>
    </w:p>
    <w:p w14:paraId="60EB9B84" w14:textId="77777777" w:rsidR="0076259F" w:rsidRPr="0020707B" w:rsidRDefault="0076259F" w:rsidP="0076259F">
      <w:pPr>
        <w:widowControl w:val="0"/>
        <w:autoSpaceDE w:val="0"/>
        <w:autoSpaceDN w:val="0"/>
        <w:adjustRightInd w:val="0"/>
        <w:spacing w:line="25" w:lineRule="exact"/>
      </w:pPr>
    </w:p>
    <w:p w14:paraId="49BA06BF" w14:textId="77777777" w:rsidR="009C6F6A" w:rsidRPr="0020707B" w:rsidRDefault="0076259F" w:rsidP="009C6F6A">
      <w:pPr>
        <w:widowControl w:val="0"/>
        <w:overflowPunct w:val="0"/>
        <w:autoSpaceDE w:val="0"/>
        <w:autoSpaceDN w:val="0"/>
        <w:adjustRightInd w:val="0"/>
        <w:spacing w:line="239" w:lineRule="auto"/>
        <w:ind w:right="60" w:firstLine="299"/>
        <w:jc w:val="both"/>
      </w:pPr>
      <w:r w:rsidRPr="0020707B">
        <w:t>The OS kernel cannot tamper with the code we inject, thus unless an attacker hacks/changes the SMM code, even on reboot, the Integrity Checker code can</w:t>
      </w:r>
      <w:r w:rsidR="00041AB0">
        <w:t>not</w:t>
      </w:r>
      <w:r w:rsidRPr="0020707B">
        <w:t xml:space="preserve"> be changed by any application besides the BIOS itself.</w:t>
      </w:r>
    </w:p>
    <w:p w14:paraId="00A1A788" w14:textId="77777777" w:rsidR="009C6F6A" w:rsidRPr="0020707B" w:rsidRDefault="00D62928" w:rsidP="009C6F6A">
      <w:pPr>
        <w:widowControl w:val="0"/>
        <w:overflowPunct w:val="0"/>
        <w:autoSpaceDE w:val="0"/>
        <w:autoSpaceDN w:val="0"/>
        <w:adjustRightInd w:val="0"/>
        <w:spacing w:line="239" w:lineRule="auto"/>
        <w:ind w:right="60" w:firstLine="299"/>
        <w:jc w:val="both"/>
      </w:pPr>
      <w:r w:rsidRPr="0020707B">
        <w:t>Because the kernel boot process typically runs before a malicious party gains control, the SMM regio</w:t>
      </w:r>
      <w:r w:rsidR="009C6F6A" w:rsidRPr="0020707B">
        <w:t>n remains unreachable for adver</w:t>
      </w:r>
      <w:r w:rsidRPr="0020707B">
        <w:t>saries. The SMM code is launched upon arrival of a hardware timer interrupt (System Management Interrupt, shortly SMI) which arrives through an out-of-band channel that is not governed by the kernel. A context switch typically precedes the trusted code execution. Since a SMI is generated by a hardware device and its behavior can</w:t>
      </w:r>
      <w:r w:rsidR="00041AB0">
        <w:t>not</w:t>
      </w:r>
      <w:r w:rsidRPr="0020707B">
        <w:t xml:space="preserve"> be changed a hacker gaining control over the system cannot change the SMM or con</w:t>
      </w:r>
      <w:r w:rsidR="009C6F6A" w:rsidRPr="0020707B">
        <w:rPr>
          <w:rFonts w:eastAsia="PMingLiU"/>
        </w:rPr>
        <w:t>fi</w:t>
      </w:r>
      <w:r w:rsidRPr="0020707B">
        <w:t>gure the hardware device that triggers the SMI.</w:t>
      </w:r>
      <w:r w:rsidR="009C6F6A" w:rsidRPr="0020707B">
        <w:t xml:space="preserve"> </w:t>
      </w:r>
    </w:p>
    <w:p w14:paraId="54A4AD39" w14:textId="219DC669" w:rsidR="009C6F6A" w:rsidRDefault="00036E02">
      <w:pPr>
        <w:widowControl w:val="0"/>
        <w:overflowPunct w:val="0"/>
        <w:autoSpaceDE w:val="0"/>
        <w:autoSpaceDN w:val="0"/>
        <w:adjustRightInd w:val="0"/>
        <w:spacing w:line="239" w:lineRule="auto"/>
        <w:ind w:right="60" w:firstLine="299"/>
        <w:jc w:val="both"/>
      </w:pPr>
      <w:r>
        <w:rPr>
          <w:noProof/>
          <w:lang w:bidi="he-IL"/>
        </w:rPr>
        <mc:AlternateContent>
          <mc:Choice Requires="wps">
            <w:drawing>
              <wp:anchor distT="0" distB="0" distL="114300" distR="114300" simplePos="0" relativeHeight="251663360" behindDoc="0" locked="0" layoutInCell="1" allowOverlap="1" wp14:anchorId="65655770" wp14:editId="333AF820">
                <wp:simplePos x="0" y="0"/>
                <wp:positionH relativeFrom="column">
                  <wp:posOffset>-41910</wp:posOffset>
                </wp:positionH>
                <wp:positionV relativeFrom="paragraph">
                  <wp:posOffset>2521585</wp:posOffset>
                </wp:positionV>
                <wp:extent cx="3279140" cy="635"/>
                <wp:effectExtent l="0" t="0" r="0" b="8255"/>
                <wp:wrapTopAndBottom/>
                <wp:docPr id="5" name="תיבת טקסט 5"/>
                <wp:cNvGraphicFramePr/>
                <a:graphic xmlns:a="http://schemas.openxmlformats.org/drawingml/2006/main">
                  <a:graphicData uri="http://schemas.microsoft.com/office/word/2010/wordprocessingShape">
                    <wps:wsp>
                      <wps:cNvSpPr txBox="1"/>
                      <wps:spPr>
                        <a:xfrm>
                          <a:off x="0" y="0"/>
                          <a:ext cx="3279140" cy="635"/>
                        </a:xfrm>
                        <a:prstGeom prst="rect">
                          <a:avLst/>
                        </a:prstGeom>
                        <a:solidFill>
                          <a:prstClr val="white"/>
                        </a:solidFill>
                        <a:ln>
                          <a:noFill/>
                        </a:ln>
                        <a:effectLst/>
                      </wps:spPr>
                      <wps:txbx>
                        <w:txbxContent>
                          <w:p w14:paraId="7711F22A" w14:textId="2F51F3D3" w:rsidR="00A404DD" w:rsidRPr="008A1A06" w:rsidRDefault="00A404DD" w:rsidP="007E4083">
                            <w:pPr>
                              <w:pStyle w:val="Caption"/>
                              <w:rPr>
                                <w:noProof/>
                                <w:sz w:val="24"/>
                                <w:szCs w:val="24"/>
                              </w:rPr>
                            </w:pPr>
                            <w:r>
                              <w:t xml:space="preserve">Figure </w:t>
                            </w:r>
                            <w:r>
                              <w:fldChar w:fldCharType="begin"/>
                            </w:r>
                            <w:r>
                              <w:instrText xml:space="preserve"> SEQ Figure \* ARABIC </w:instrText>
                            </w:r>
                            <w:r>
                              <w:fldChar w:fldCharType="separate"/>
                            </w:r>
                            <w:r w:rsidR="00A01FD0">
                              <w:rPr>
                                <w:noProof/>
                              </w:rPr>
                              <w:t>3</w:t>
                            </w:r>
                            <w:r>
                              <w:fldChar w:fldCharType="end"/>
                            </w:r>
                            <w:r>
                              <w:rPr>
                                <w:noProof/>
                              </w:rPr>
                              <w:t>: The hardware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5655770" id="תיבת טקסט 5" o:spid="_x0000_s1028" type="#_x0000_t202" style="position:absolute;left:0;text-align:left;margin-left:-3.3pt;margin-top:198.55pt;width:258.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" stroked="f">
                <v:textbox style="mso-fit-shape-to-text:t" inset="0,0,0,0">
                  <w:txbxContent>
                    <w:p w14:paraId="7711F22A" w14:textId="2F51F3D3" w:rsidR="00A404DD" w:rsidRPr="008A1A06" w:rsidRDefault="00A404DD" w:rsidP="007E4083">
                      <w:pPr>
                        <w:pStyle w:val="Caption"/>
                        <w:rPr>
                          <w:noProof/>
                          <w:sz w:val="24"/>
                          <w:szCs w:val="24"/>
                        </w:rPr>
                      </w:pPr>
                      <w:r>
                        <w:t xml:space="preserve">Figure </w:t>
                      </w:r>
                      <w:r>
                        <w:fldChar w:fldCharType="begin"/>
                      </w:r>
                      <w:r>
                        <w:instrText xml:space="preserve"> SEQ Figure \* ARABIC </w:instrText>
                      </w:r>
                      <w:r>
                        <w:fldChar w:fldCharType="separate"/>
                      </w:r>
                      <w:r w:rsidR="00A01FD0">
                        <w:rPr>
                          <w:noProof/>
                        </w:rPr>
                        <w:t>3</w:t>
                      </w:r>
                      <w:r>
                        <w:fldChar w:fldCharType="end"/>
                      </w:r>
                      <w:r>
                        <w:rPr>
                          <w:noProof/>
                        </w:rPr>
                        <w:t>: The hardware</w:t>
                      </w:r>
                    </w:p>
                  </w:txbxContent>
                </v:textbox>
                <w10:wrap type="topAndBottom"/>
              </v:shape>
            </w:pict>
          </mc:Fallback>
        </mc:AlternateContent>
      </w:r>
      <w:r w:rsidR="00D62928" w:rsidRPr="0020707B">
        <w:t>It should be noted that the above mentioned context switch saves the full CPU status</w:t>
      </w:r>
      <w:r w:rsidR="00CF2BFB">
        <w:t xml:space="preserve">, freezing </w:t>
      </w:r>
      <w:r w:rsidR="00D62928" w:rsidRPr="0020707B">
        <w:t xml:space="preserve">kernel </w:t>
      </w:r>
      <w:r w:rsidR="00CF2BFB">
        <w:t xml:space="preserve">execution </w:t>
      </w:r>
      <w:r w:rsidR="00D62928" w:rsidRPr="0020707B">
        <w:t>until the trusted code ends. Therefore checking the integrity of the whole system is highly ine</w:t>
      </w:r>
      <w:r w:rsidR="00325943">
        <w:t>ffi</w:t>
      </w:r>
      <w:r w:rsidR="00D62928" w:rsidRPr="0020707B">
        <w:t xml:space="preserve">cient. One of improvements suggested by us is to let the Integrity Checker verify that only the watchdog is </w:t>
      </w:r>
      <w:r w:rsidR="00325943">
        <w:t>not modified</w:t>
      </w:r>
      <w:r w:rsidR="00D62928" w:rsidRPr="0020707B">
        <w:t xml:space="preserve">. The watchdog, in turn, </w:t>
      </w:r>
      <w:r w:rsidR="00CF2BFB">
        <w:t xml:space="preserve">asynchronously </w:t>
      </w:r>
      <w:r w:rsidR="00D62928" w:rsidRPr="0020707B">
        <w:t>veri</w:t>
      </w:r>
      <w:r w:rsidR="00325943">
        <w:rPr>
          <w:rFonts w:eastAsia="PMingLiU"/>
        </w:rPr>
        <w:t>fi</w:t>
      </w:r>
      <w:r w:rsidR="00D62928" w:rsidRPr="0020707B">
        <w:t>es the integrity of the entire system.</w:t>
      </w:r>
      <w:r w:rsidR="00D62928" w:rsidRPr="0020707B">
        <w:rPr>
          <w:sz w:val="24"/>
          <w:szCs w:val="24"/>
        </w:rPr>
        <w:t xml:space="preserve"> </w:t>
      </w:r>
      <w:r w:rsidR="00D62928" w:rsidRPr="0020707B">
        <w:t xml:space="preserve">Figure 3 describes the hardware layer. </w:t>
      </w:r>
    </w:p>
    <w:p w14:paraId="2EC63E16" w14:textId="5CC235FB" w:rsidR="00A404DD" w:rsidRPr="0020707B" w:rsidRDefault="00A229BB" w:rsidP="00385D43">
      <w:pPr>
        <w:widowControl w:val="0"/>
        <w:overflowPunct w:val="0"/>
        <w:autoSpaceDE w:val="0"/>
        <w:autoSpaceDN w:val="0"/>
        <w:adjustRightInd w:val="0"/>
        <w:spacing w:line="239" w:lineRule="auto"/>
        <w:ind w:right="60" w:firstLine="299"/>
        <w:jc w:val="both"/>
      </w:pPr>
      <w:r w:rsidRPr="007E4083">
        <w:rPr>
          <w:noProof/>
          <w:sz w:val="24"/>
          <w:szCs w:val="24"/>
          <w:lang w:bidi="he-IL"/>
        </w:rPr>
        <w:drawing>
          <wp:anchor distT="0" distB="0" distL="114300" distR="114300" simplePos="0" relativeHeight="251646976" behindDoc="1" locked="0" layoutInCell="0" allowOverlap="1" wp14:anchorId="5BB24EF6" wp14:editId="521B43C1">
            <wp:simplePos x="0" y="0"/>
            <wp:positionH relativeFrom="page">
              <wp:posOffset>4063365</wp:posOffset>
            </wp:positionH>
            <wp:positionV relativeFrom="page">
              <wp:posOffset>4705985</wp:posOffset>
            </wp:positionV>
            <wp:extent cx="3279140" cy="1226820"/>
            <wp:effectExtent l="0" t="0" r="0" b="0"/>
            <wp:wrapTopAndBottom/>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79140" cy="1226820"/>
                    </a:xfrm>
                    <a:prstGeom prst="rect">
                      <a:avLst/>
                    </a:prstGeom>
                    <a:noFill/>
                  </pic:spPr>
                </pic:pic>
              </a:graphicData>
            </a:graphic>
            <wp14:sizeRelH relativeFrom="page">
              <wp14:pctWidth>0</wp14:pctWidth>
            </wp14:sizeRelH>
            <wp14:sizeRelV relativeFrom="page">
              <wp14:pctHeight>0</wp14:pctHeight>
            </wp14:sizeRelV>
          </wp:anchor>
        </w:drawing>
      </w:r>
    </w:p>
    <w:p w14:paraId="4C9652FA" w14:textId="58279951" w:rsidR="009C6F6A" w:rsidRDefault="009C6F6A" w:rsidP="009C6F6A">
      <w:pPr>
        <w:widowControl w:val="0"/>
        <w:overflowPunct w:val="0"/>
        <w:autoSpaceDE w:val="0"/>
        <w:autoSpaceDN w:val="0"/>
        <w:adjustRightInd w:val="0"/>
        <w:jc w:val="both"/>
        <w:rPr>
          <w:rFonts w:ascii="Arial" w:hAnsi="Arial" w:cs="Arial"/>
        </w:rPr>
      </w:pPr>
    </w:p>
    <w:p w14:paraId="3DFA1C02" w14:textId="62C7E92C" w:rsidR="00D62928" w:rsidRPr="007E4083" w:rsidRDefault="009C6F6A" w:rsidP="009C6F6A">
      <w:pPr>
        <w:widowControl w:val="0"/>
        <w:overflowPunct w:val="0"/>
        <w:autoSpaceDE w:val="0"/>
        <w:autoSpaceDN w:val="0"/>
        <w:adjustRightInd w:val="0"/>
        <w:jc w:val="both"/>
        <w:rPr>
          <w:rFonts w:asciiTheme="majorBidi" w:hAnsiTheme="majorBidi" w:cstheme="majorBidi"/>
          <w:i/>
          <w:iCs/>
        </w:rPr>
      </w:pPr>
      <w:r w:rsidRPr="007E4083">
        <w:rPr>
          <w:rFonts w:asciiTheme="majorBidi" w:hAnsiTheme="majorBidi" w:cstheme="majorBidi"/>
          <w:i/>
          <w:iCs/>
        </w:rPr>
        <w:t xml:space="preserve">C.3 </w:t>
      </w:r>
      <w:r w:rsidR="00D62928" w:rsidRPr="007E4083">
        <w:rPr>
          <w:rFonts w:asciiTheme="majorBidi" w:hAnsiTheme="majorBidi" w:cstheme="majorBidi"/>
          <w:i/>
          <w:iCs/>
        </w:rPr>
        <w:t xml:space="preserve">Kernel </w:t>
      </w:r>
    </w:p>
    <w:p w14:paraId="3F1154BD" w14:textId="63F3EFD2" w:rsidR="00D62928" w:rsidRDefault="00D62928" w:rsidP="00D62928">
      <w:pPr>
        <w:widowControl w:val="0"/>
        <w:autoSpaceDE w:val="0"/>
        <w:autoSpaceDN w:val="0"/>
        <w:adjustRightInd w:val="0"/>
        <w:spacing w:line="152" w:lineRule="exact"/>
        <w:rPr>
          <w:sz w:val="24"/>
          <w:szCs w:val="24"/>
        </w:rPr>
      </w:pPr>
    </w:p>
    <w:p w14:paraId="16ECB29A" w14:textId="03278D20" w:rsidR="009C6F6A" w:rsidRPr="0020707B" w:rsidRDefault="00D62928" w:rsidP="00FC72CC">
      <w:pPr>
        <w:widowControl w:val="0"/>
        <w:autoSpaceDE w:val="0"/>
        <w:autoSpaceDN w:val="0"/>
        <w:adjustRightInd w:val="0"/>
        <w:spacing w:line="239" w:lineRule="auto"/>
        <w:jc w:val="both"/>
      </w:pPr>
      <w:r w:rsidRPr="00385D43">
        <w:rPr>
          <w:b/>
          <w:bCs/>
          <w:i/>
          <w:iCs/>
        </w:rPr>
        <w:t>Stabilizable components</w:t>
      </w:r>
      <w:r w:rsidR="00E52E79">
        <w:t xml:space="preserve">. </w:t>
      </w:r>
      <w:r w:rsidRPr="0020707B">
        <w:t xml:space="preserve">This </w:t>
      </w:r>
      <w:r w:rsidR="009C6F6A" w:rsidRPr="0020707B">
        <w:t xml:space="preserve">subsection </w:t>
      </w:r>
      <w:r w:rsidR="00EE4ED7">
        <w:t>describes</w:t>
      </w:r>
      <w:r w:rsidR="009C6F6A" w:rsidRPr="0020707B">
        <w:t xml:space="preserve"> the archi</w:t>
      </w:r>
      <w:r w:rsidRPr="0020707B">
        <w:t xml:space="preserve">tecture components whose state </w:t>
      </w:r>
      <w:r w:rsidR="00FC72CC">
        <w:t xml:space="preserve">is critical </w:t>
      </w:r>
      <w:r w:rsidRPr="0020707B">
        <w:t xml:space="preserve">for proper </w:t>
      </w:r>
      <w:r w:rsidR="00EE4ED7">
        <w:t>hypervisor operation</w:t>
      </w:r>
      <w:r w:rsidRPr="0020707B">
        <w:t xml:space="preserve">. The goal of the </w:t>
      </w:r>
      <w:r w:rsidR="00EE4ED7">
        <w:t>SM</w:t>
      </w:r>
      <w:r w:rsidRPr="0020707B">
        <w:t xml:space="preserve"> is to make sure these states are stable. That is why these components are referred to</w:t>
      </w:r>
      <w:r w:rsidR="009C6F6A" w:rsidRPr="0020707B">
        <w:t xml:space="preserve"> as the </w:t>
      </w:r>
      <w:r w:rsidR="009C6F6A" w:rsidRPr="00385D43">
        <w:rPr>
          <w:i/>
          <w:iCs/>
        </w:rPr>
        <w:t>stabilizable</w:t>
      </w:r>
      <w:r w:rsidR="009C6F6A" w:rsidRPr="0020707B">
        <w:t xml:space="preserve"> components. They include:</w:t>
      </w:r>
    </w:p>
    <w:p w14:paraId="118C6C8E" w14:textId="77777777" w:rsidR="009C6F6A" w:rsidRPr="0020707B" w:rsidRDefault="009C6F6A" w:rsidP="009C6F6A">
      <w:pPr>
        <w:widowControl w:val="0"/>
        <w:autoSpaceDE w:val="0"/>
        <w:autoSpaceDN w:val="0"/>
        <w:adjustRightInd w:val="0"/>
        <w:spacing w:line="126" w:lineRule="exact"/>
      </w:pPr>
    </w:p>
    <w:p w14:paraId="532D3650" w14:textId="77777777" w:rsidR="009C6F6A" w:rsidRPr="0020707B" w:rsidRDefault="009C6F6A" w:rsidP="007E4083">
      <w:pPr>
        <w:widowControl w:val="0"/>
        <w:numPr>
          <w:ilvl w:val="0"/>
          <w:numId w:val="37"/>
        </w:numPr>
        <w:overflowPunct w:val="0"/>
        <w:autoSpaceDE w:val="0"/>
        <w:autoSpaceDN w:val="0"/>
        <w:adjustRightInd w:val="0"/>
        <w:spacing w:line="252" w:lineRule="auto"/>
        <w:ind w:left="0" w:firstLine="284"/>
        <w:jc w:val="both"/>
      </w:pPr>
      <w:r w:rsidRPr="0020707B">
        <w:t xml:space="preserve">The </w:t>
      </w:r>
      <w:r w:rsidRPr="00FC72CC">
        <w:rPr>
          <w:i/>
          <w:iCs/>
        </w:rPr>
        <w:t>hypervisor</w:t>
      </w:r>
      <w:r w:rsidRPr="0020707B">
        <w:t xml:space="preserve"> </w:t>
      </w:r>
      <w:r w:rsidR="0057506B">
        <w:t xml:space="preserve">which </w:t>
      </w:r>
      <w:r w:rsidRPr="0020707B">
        <w:t xml:space="preserve">is represented by the class </w:t>
      </w:r>
      <w:r w:rsidRPr="00385D43">
        <w:rPr>
          <w:i/>
          <w:iCs/>
        </w:rPr>
        <w:t>HypervisorModule</w:t>
      </w:r>
      <w:r w:rsidRPr="0020707B">
        <w:t xml:space="preserve">. It possesses three (necessary) callbacks for the corresponding system calls: opening, closing a device and getting control messages. </w:t>
      </w:r>
    </w:p>
    <w:p w14:paraId="088973C8" w14:textId="77777777" w:rsidR="009C6F6A" w:rsidRPr="0020707B" w:rsidRDefault="009C6F6A" w:rsidP="007E4083">
      <w:pPr>
        <w:widowControl w:val="0"/>
        <w:numPr>
          <w:ilvl w:val="0"/>
          <w:numId w:val="37"/>
        </w:numPr>
        <w:overflowPunct w:val="0"/>
        <w:autoSpaceDE w:val="0"/>
        <w:autoSpaceDN w:val="0"/>
        <w:adjustRightInd w:val="0"/>
        <w:spacing w:line="255" w:lineRule="auto"/>
        <w:ind w:left="0" w:firstLine="284"/>
        <w:jc w:val="both"/>
      </w:pPr>
      <w:r w:rsidRPr="0020707B">
        <w:t xml:space="preserve">The </w:t>
      </w:r>
      <w:r w:rsidRPr="00FC72CC">
        <w:rPr>
          <w:i/>
          <w:iCs/>
        </w:rPr>
        <w:t>system scheduler</w:t>
      </w:r>
      <w:r w:rsidRPr="0020707B">
        <w:t xml:space="preserve"> is represented by the class </w:t>
      </w:r>
      <w:r w:rsidRPr="001655D1">
        <w:rPr>
          <w:i/>
          <w:iCs/>
        </w:rPr>
        <w:t>Scheduler</w:t>
      </w:r>
      <w:r w:rsidRPr="0020707B">
        <w:t xml:space="preserve">. It executes all processes/threads in the system, including those which manage VM execution. The scheduler holds the collection of the objects (of the class </w:t>
      </w:r>
      <w:r w:rsidRPr="00385D43">
        <w:rPr>
          <w:i/>
          <w:iCs/>
        </w:rPr>
        <w:t>VMThread</w:t>
      </w:r>
      <w:r w:rsidRPr="0020707B">
        <w:t xml:space="preserve">) representing these threads. </w:t>
      </w:r>
    </w:p>
    <w:p w14:paraId="1C2B7588" w14:textId="21DC3F33" w:rsidR="009C6F6A" w:rsidRPr="0020707B" w:rsidRDefault="009768B3" w:rsidP="007E4083">
      <w:pPr>
        <w:widowControl w:val="0"/>
        <w:numPr>
          <w:ilvl w:val="0"/>
          <w:numId w:val="37"/>
        </w:numPr>
        <w:overflowPunct w:val="0"/>
        <w:autoSpaceDE w:val="0"/>
        <w:autoSpaceDN w:val="0"/>
        <w:adjustRightInd w:val="0"/>
        <w:spacing w:line="225" w:lineRule="exact"/>
        <w:ind w:left="0" w:right="20" w:firstLine="426"/>
        <w:jc w:val="both"/>
      </w:pPr>
      <w:r w:rsidRPr="007E4083">
        <w:rPr>
          <w:noProof/>
          <w:sz w:val="18"/>
          <w:szCs w:val="18"/>
          <w:lang w:bidi="he-IL"/>
        </w:rPr>
        <w:lastRenderedPageBreak/>
        <w:drawing>
          <wp:anchor distT="0" distB="0" distL="114300" distR="114300" simplePos="0" relativeHeight="251680768" behindDoc="1" locked="0" layoutInCell="0" allowOverlap="1" wp14:anchorId="011D3A26" wp14:editId="54B38C8A">
            <wp:simplePos x="0" y="0"/>
            <wp:positionH relativeFrom="page">
              <wp:posOffset>4144010</wp:posOffset>
            </wp:positionH>
            <wp:positionV relativeFrom="page">
              <wp:posOffset>1556385</wp:posOffset>
            </wp:positionV>
            <wp:extent cx="3271520" cy="2350770"/>
            <wp:effectExtent l="0" t="0" r="5080" b="0"/>
            <wp:wrapTopAndBottom/>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71520" cy="2350770"/>
                    </a:xfrm>
                    <a:prstGeom prst="rect">
                      <a:avLst/>
                    </a:prstGeom>
                    <a:noFill/>
                  </pic:spPr>
                </pic:pic>
              </a:graphicData>
            </a:graphic>
            <wp14:sizeRelH relativeFrom="page">
              <wp14:pctWidth>0</wp14:pctWidth>
            </wp14:sizeRelH>
            <wp14:sizeRelV relativeFrom="page">
              <wp14:pctHeight>0</wp14:pctHeight>
            </wp14:sizeRelV>
          </wp:anchor>
        </w:drawing>
      </w:r>
      <w:r w:rsidR="009C6F6A" w:rsidRPr="0020707B">
        <w:t xml:space="preserve">The </w:t>
      </w:r>
      <w:r w:rsidR="009C6F6A" w:rsidRPr="00FC72CC">
        <w:rPr>
          <w:i/>
          <w:iCs/>
        </w:rPr>
        <w:t>components related to the system tra</w:t>
      </w:r>
      <w:r w:rsidR="009C6F6A" w:rsidRPr="00FC72CC">
        <w:rPr>
          <w:rFonts w:eastAsia="PMingLiU"/>
          <w:i/>
          <w:iCs/>
        </w:rPr>
        <w:t>ffi</w:t>
      </w:r>
      <w:r w:rsidR="009C6F6A" w:rsidRPr="00FC72CC">
        <w:rPr>
          <w:i/>
          <w:iCs/>
        </w:rPr>
        <w:t>c</w:t>
      </w:r>
      <w:r w:rsidR="00D1256E">
        <w:t>.</w:t>
      </w:r>
      <w:r w:rsidR="009C6F6A" w:rsidRPr="0020707B">
        <w:t xml:space="preserve"> I/O drivers and the Tra</w:t>
      </w:r>
      <w:r w:rsidR="009C6F6A" w:rsidRPr="0020707B">
        <w:rPr>
          <w:rFonts w:eastAsia="PMingLiU"/>
        </w:rPr>
        <w:t>ffi</w:t>
      </w:r>
      <w:r w:rsidR="009C6F6A" w:rsidRPr="0020707B">
        <w:t xml:space="preserve">c Monitor (the class </w:t>
      </w:r>
      <w:r w:rsidR="009C6F6A" w:rsidRPr="00385D43">
        <w:rPr>
          <w:i/>
          <w:iCs/>
        </w:rPr>
        <w:t>Tra</w:t>
      </w:r>
      <w:r w:rsidR="009C6F6A" w:rsidRPr="00385D43">
        <w:rPr>
          <w:rFonts w:eastAsia="PMingLiU"/>
          <w:i/>
          <w:iCs/>
        </w:rPr>
        <w:t>ffi</w:t>
      </w:r>
      <w:r w:rsidR="009C6F6A" w:rsidRPr="00385D43">
        <w:rPr>
          <w:i/>
          <w:iCs/>
        </w:rPr>
        <w:t>cMonitor</w:t>
      </w:r>
      <w:r w:rsidR="009C6F6A" w:rsidRPr="0020707B">
        <w:t>). The latter monitors the tra</w:t>
      </w:r>
      <w:r w:rsidR="009C6F6A" w:rsidRPr="0020707B">
        <w:rPr>
          <w:rFonts w:eastAsia="PMingLiU"/>
        </w:rPr>
        <w:t>ffi</w:t>
      </w:r>
      <w:r w:rsidR="009C6F6A" w:rsidRPr="0020707B">
        <w:t xml:space="preserve">c at the system I/O drivers. </w:t>
      </w:r>
    </w:p>
    <w:p w14:paraId="4A48ACE2" w14:textId="78929ADC" w:rsidR="009C6F6A" w:rsidRPr="0020707B" w:rsidRDefault="009C6F6A" w:rsidP="009C6F6A">
      <w:pPr>
        <w:widowControl w:val="0"/>
        <w:autoSpaceDE w:val="0"/>
        <w:autoSpaceDN w:val="0"/>
        <w:adjustRightInd w:val="0"/>
        <w:spacing w:line="136" w:lineRule="exact"/>
      </w:pPr>
    </w:p>
    <w:p w14:paraId="611D4912" w14:textId="0F31FF8E" w:rsidR="008A290F" w:rsidRDefault="009C6F6A">
      <w:pPr>
        <w:widowControl w:val="0"/>
        <w:overflowPunct w:val="0"/>
        <w:autoSpaceDE w:val="0"/>
        <w:autoSpaceDN w:val="0"/>
        <w:adjustRightInd w:val="0"/>
        <w:spacing w:line="232" w:lineRule="exact"/>
        <w:ind w:firstLine="426"/>
        <w:jc w:val="both"/>
      </w:pPr>
      <w:r w:rsidRPr="0020707B">
        <w:t xml:space="preserve">The self-stabilization functionality is encapsulated in the SM </w:t>
      </w:r>
      <w:r w:rsidR="0057506B">
        <w:t xml:space="preserve">which is </w:t>
      </w:r>
      <w:r w:rsidRPr="0020707B">
        <w:t xml:space="preserve">described by the class </w:t>
      </w:r>
      <w:r w:rsidRPr="00385D43">
        <w:rPr>
          <w:i/>
          <w:iCs/>
        </w:rPr>
        <w:t>StabilizationManager</w:t>
      </w:r>
      <w:r w:rsidRPr="0020707B">
        <w:t>. The SM checks and, if needed, enforces the system stability in every prede</w:t>
      </w:r>
      <w:r w:rsidRPr="0020707B">
        <w:rPr>
          <w:rFonts w:eastAsia="PMingLiU"/>
        </w:rPr>
        <w:t>fi</w:t>
      </w:r>
      <w:r w:rsidRPr="0020707B">
        <w:t xml:space="preserve">ned time period; the corresponding actions are done within the timer interrupt handler </w:t>
      </w:r>
      <w:r w:rsidRPr="00385D43">
        <w:rPr>
          <w:i/>
          <w:iCs/>
        </w:rPr>
        <w:t>timer_handler</w:t>
      </w:r>
      <w:r w:rsidRPr="0020707B">
        <w:t xml:space="preserve">. </w:t>
      </w:r>
      <w:r w:rsidR="007C46AC" w:rsidRPr="007C46AC">
        <w:t xml:space="preserve"> </w:t>
      </w:r>
      <w:r w:rsidR="007C46AC" w:rsidRPr="0020707B">
        <w:t>Stabilizable components are provided in Fig</w:t>
      </w:r>
      <w:r w:rsidR="007C46AC">
        <w:t>ure</w:t>
      </w:r>
      <w:r w:rsidR="007C46AC" w:rsidRPr="0020707B">
        <w:t xml:space="preserve"> 4.</w:t>
      </w:r>
    </w:p>
    <w:p w14:paraId="7603B333" w14:textId="4DD60B6F" w:rsidR="00A404DD" w:rsidRPr="0020707B" w:rsidRDefault="00A229BB" w:rsidP="00EE4ED7">
      <w:pPr>
        <w:widowControl w:val="0"/>
        <w:overflowPunct w:val="0"/>
        <w:autoSpaceDE w:val="0"/>
        <w:autoSpaceDN w:val="0"/>
        <w:adjustRightInd w:val="0"/>
        <w:spacing w:line="232" w:lineRule="exact"/>
        <w:ind w:firstLine="426"/>
        <w:jc w:val="both"/>
      </w:pPr>
      <w:r w:rsidRPr="007E4083">
        <w:rPr>
          <w:noProof/>
          <w:sz w:val="24"/>
          <w:szCs w:val="24"/>
          <w:lang w:bidi="he-IL"/>
        </w:rPr>
        <w:drawing>
          <wp:anchor distT="0" distB="0" distL="114300" distR="114300" simplePos="0" relativeHeight="251636736" behindDoc="1" locked="0" layoutInCell="0" allowOverlap="1" wp14:anchorId="623D02A2" wp14:editId="37FADC7D">
            <wp:simplePos x="0" y="0"/>
            <wp:positionH relativeFrom="page">
              <wp:posOffset>680720</wp:posOffset>
            </wp:positionH>
            <wp:positionV relativeFrom="page">
              <wp:posOffset>2495550</wp:posOffset>
            </wp:positionV>
            <wp:extent cx="3178810" cy="2265045"/>
            <wp:effectExtent l="0" t="0" r="2540" b="1905"/>
            <wp:wrapTopAndBottom/>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78810" cy="2265045"/>
                    </a:xfrm>
                    <a:prstGeom prst="rect">
                      <a:avLst/>
                    </a:prstGeom>
                    <a:noFill/>
                  </pic:spPr>
                </pic:pic>
              </a:graphicData>
            </a:graphic>
            <wp14:sizeRelH relativeFrom="page">
              <wp14:pctWidth>0</wp14:pctWidth>
            </wp14:sizeRelH>
            <wp14:sizeRelV relativeFrom="page">
              <wp14:pctHeight>0</wp14:pctHeight>
            </wp14:sizeRelV>
          </wp:anchor>
        </w:drawing>
      </w:r>
      <w:r w:rsidR="00A404DD">
        <w:rPr>
          <w:noProof/>
          <w:lang w:bidi="he-IL"/>
        </w:rPr>
        <mc:AlternateContent>
          <mc:Choice Requires="wps">
            <w:drawing>
              <wp:anchor distT="0" distB="0" distL="114300" distR="114300" simplePos="0" relativeHeight="251638784" behindDoc="0" locked="0" layoutInCell="1" allowOverlap="1" wp14:anchorId="4E19F99D" wp14:editId="4E33D325">
                <wp:simplePos x="0" y="0"/>
                <wp:positionH relativeFrom="column">
                  <wp:posOffset>-2540</wp:posOffset>
                </wp:positionH>
                <wp:positionV relativeFrom="paragraph">
                  <wp:posOffset>2473325</wp:posOffset>
                </wp:positionV>
                <wp:extent cx="3178810" cy="635"/>
                <wp:effectExtent l="0" t="0" r="0" b="0"/>
                <wp:wrapTopAndBottom/>
                <wp:docPr id="7" name="תיבת טקסט 7"/>
                <wp:cNvGraphicFramePr/>
                <a:graphic xmlns:a="http://schemas.openxmlformats.org/drawingml/2006/main">
                  <a:graphicData uri="http://schemas.microsoft.com/office/word/2010/wordprocessingShape">
                    <wps:wsp>
                      <wps:cNvSpPr txBox="1"/>
                      <wps:spPr>
                        <a:xfrm>
                          <a:off x="0" y="0"/>
                          <a:ext cx="3178810" cy="635"/>
                        </a:xfrm>
                        <a:prstGeom prst="rect">
                          <a:avLst/>
                        </a:prstGeom>
                        <a:solidFill>
                          <a:prstClr val="white"/>
                        </a:solidFill>
                        <a:ln>
                          <a:noFill/>
                        </a:ln>
                        <a:effectLst/>
                      </wps:spPr>
                      <wps:txbx>
                        <w:txbxContent>
                          <w:p w14:paraId="399146F5" w14:textId="04B804B7" w:rsidR="00A404DD" w:rsidRPr="009D4EE8" w:rsidRDefault="00A404DD" w:rsidP="007E4083">
                            <w:pPr>
                              <w:pStyle w:val="Caption"/>
                              <w:rPr>
                                <w:noProof/>
                                <w:sz w:val="24"/>
                                <w:szCs w:val="24"/>
                              </w:rPr>
                            </w:pPr>
                            <w:r>
                              <w:t xml:space="preserve">Figure </w:t>
                            </w:r>
                            <w:r w:rsidR="001F188E">
                              <w:t>4</w:t>
                            </w:r>
                            <w:r>
                              <w:rPr>
                                <w:noProof/>
                              </w:rPr>
                              <w:t>: The stabilizable component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E19F99D" id="תיבת טקסט 7" o:spid="_x0000_s1029" type="#_x0000_t202" style="position:absolute;left:0;text-align:left;margin-left:-.2pt;margin-top:194.75pt;width:250.3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" stroked="f">
                <v:textbox style="mso-fit-shape-to-text:t" inset="0,0,0,0">
                  <w:txbxContent>
                    <w:p w14:paraId="399146F5" w14:textId="04B804B7" w:rsidR="00A404DD" w:rsidRPr="009D4EE8" w:rsidRDefault="00A404DD" w:rsidP="007E4083">
                      <w:pPr>
                        <w:pStyle w:val="Caption"/>
                        <w:rPr>
                          <w:noProof/>
                          <w:sz w:val="24"/>
                          <w:szCs w:val="24"/>
                        </w:rPr>
                      </w:pPr>
                      <w:r>
                        <w:t xml:space="preserve">Figure </w:t>
                      </w:r>
                      <w:r w:rsidR="001F188E">
                        <w:t>4</w:t>
                      </w:r>
                      <w:r>
                        <w:rPr>
                          <w:noProof/>
                        </w:rPr>
                        <w:t>: The stabilizable component</w:t>
                      </w:r>
                    </w:p>
                  </w:txbxContent>
                </v:textbox>
                <w10:wrap type="topAndBottom"/>
              </v:shape>
            </w:pict>
          </mc:Fallback>
        </mc:AlternateContent>
      </w:r>
    </w:p>
    <w:p w14:paraId="3B8911C1" w14:textId="30FF5113" w:rsidR="009C6F6A" w:rsidRPr="0020707B" w:rsidRDefault="00EC7886" w:rsidP="00E52E79">
      <w:pPr>
        <w:widowControl w:val="0"/>
        <w:overflowPunct w:val="0"/>
        <w:autoSpaceDE w:val="0"/>
        <w:autoSpaceDN w:val="0"/>
        <w:adjustRightInd w:val="0"/>
        <w:spacing w:line="232" w:lineRule="exact"/>
        <w:jc w:val="both"/>
      </w:pPr>
      <w:r>
        <w:rPr>
          <w:noProof/>
          <w:lang w:bidi="he-IL"/>
        </w:rPr>
        <mc:AlternateContent>
          <mc:Choice Requires="wps">
            <w:drawing>
              <wp:anchor distT="0" distB="0" distL="114300" distR="114300" simplePos="0" relativeHeight="251656192" behindDoc="0" locked="0" layoutInCell="1" allowOverlap="1" wp14:anchorId="579CB27B" wp14:editId="7FD1F6E1">
                <wp:simplePos x="0" y="0"/>
                <wp:positionH relativeFrom="column">
                  <wp:posOffset>3453765</wp:posOffset>
                </wp:positionH>
                <wp:positionV relativeFrom="paragraph">
                  <wp:posOffset>1495210</wp:posOffset>
                </wp:positionV>
                <wp:extent cx="3271520" cy="635"/>
                <wp:effectExtent l="0" t="0" r="5080" b="8255"/>
                <wp:wrapTopAndBottom/>
                <wp:docPr id="9" name="תיבת טקסט 9"/>
                <wp:cNvGraphicFramePr/>
                <a:graphic xmlns:a="http://schemas.openxmlformats.org/drawingml/2006/main">
                  <a:graphicData uri="http://schemas.microsoft.com/office/word/2010/wordprocessingShape">
                    <wps:wsp>
                      <wps:cNvSpPr txBox="1"/>
                      <wps:spPr>
                        <a:xfrm>
                          <a:off x="0" y="0"/>
                          <a:ext cx="3271520" cy="635"/>
                        </a:xfrm>
                        <a:prstGeom prst="rect">
                          <a:avLst/>
                        </a:prstGeom>
                        <a:solidFill>
                          <a:prstClr val="white"/>
                        </a:solidFill>
                        <a:ln>
                          <a:noFill/>
                        </a:ln>
                        <a:effectLst/>
                      </wps:spPr>
                      <wps:txbx>
                        <w:txbxContent>
                          <w:p w14:paraId="593A1BC9" w14:textId="32E3D95E" w:rsidR="00A404DD" w:rsidRPr="00360154" w:rsidRDefault="00A404DD" w:rsidP="007E4083">
                            <w:pPr>
                              <w:pStyle w:val="Caption"/>
                              <w:rPr>
                                <w:noProof/>
                              </w:rPr>
                            </w:pPr>
                            <w:r>
                              <w:t xml:space="preserve">Figure </w:t>
                            </w:r>
                            <w:r w:rsidR="001F188E">
                              <w:rPr>
                                <w:noProof/>
                              </w:rPr>
                              <w:t>5:</w:t>
                            </w:r>
                            <w:r w:rsidRPr="00871036">
                              <w:rPr>
                                <w:noProof/>
                              </w:rPr>
                              <w:t>The kernel level collaborations</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79CB27B" id="תיבת טקסט 9" o:spid="_x0000_s1030" type="#_x0000_t202" style="position:absolute;left:0;text-align:left;margin-left:271.95pt;margin-top:117.75pt;width:257.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" stroked="f">
                <v:textbox style="mso-fit-shape-to-text:t" inset="0,0,0,0">
                  <w:txbxContent>
                    <w:p w14:paraId="593A1BC9" w14:textId="32E3D95E" w:rsidR="00A404DD" w:rsidRPr="00360154" w:rsidRDefault="00A404DD" w:rsidP="007E4083">
                      <w:pPr>
                        <w:pStyle w:val="Caption"/>
                        <w:rPr>
                          <w:noProof/>
                        </w:rPr>
                      </w:pPr>
                      <w:r>
                        <w:t xml:space="preserve">Figure </w:t>
                      </w:r>
                      <w:r w:rsidR="001F188E">
                        <w:rPr>
                          <w:noProof/>
                        </w:rPr>
                        <w:t>5:</w:t>
                      </w:r>
                      <w:r w:rsidRPr="00871036">
                        <w:rPr>
                          <w:noProof/>
                        </w:rPr>
                        <w:t>The kernel level collaborations</w:t>
                      </w:r>
                    </w:p>
                  </w:txbxContent>
                </v:textbox>
                <w10:wrap type="topAndBottom"/>
              </v:shape>
            </w:pict>
          </mc:Fallback>
        </mc:AlternateContent>
      </w:r>
      <w:r w:rsidR="009C6F6A" w:rsidRPr="00385D43">
        <w:rPr>
          <w:b/>
          <w:bCs/>
          <w:i/>
          <w:iCs/>
        </w:rPr>
        <w:t>Bringing the system into a stable state</w:t>
      </w:r>
      <w:r w:rsidR="00E52E79">
        <w:t xml:space="preserve">. </w:t>
      </w:r>
      <w:r w:rsidR="009C6F6A" w:rsidRPr="0020707B">
        <w:t xml:space="preserve">In order to collaborate with the SM the stabilizable components possess the following capabilities: </w:t>
      </w:r>
      <w:r w:rsidR="009C6F6A" w:rsidRPr="00FC72CC">
        <w:rPr>
          <w:i/>
          <w:iCs/>
        </w:rPr>
        <w:t>get state</w:t>
      </w:r>
      <w:r w:rsidR="009C6F6A" w:rsidRPr="0020707B">
        <w:t xml:space="preserve">, </w:t>
      </w:r>
      <w:r w:rsidR="009C6F6A" w:rsidRPr="00FC72CC">
        <w:rPr>
          <w:i/>
          <w:iCs/>
        </w:rPr>
        <w:t>set state</w:t>
      </w:r>
      <w:r w:rsidR="00EE4ED7">
        <w:rPr>
          <w:i/>
          <w:iCs/>
        </w:rPr>
        <w:t>,</w:t>
      </w:r>
      <w:r w:rsidR="009C6F6A" w:rsidRPr="0020707B">
        <w:t xml:space="preserve"> and </w:t>
      </w:r>
      <w:r w:rsidR="009C6F6A" w:rsidRPr="00FC72CC">
        <w:rPr>
          <w:i/>
          <w:iCs/>
        </w:rPr>
        <w:t>sanitization</w:t>
      </w:r>
      <w:r w:rsidR="009C6F6A" w:rsidRPr="0020707B">
        <w:t xml:space="preserve">. When checking the system state the SM </w:t>
      </w:r>
      <w:r w:rsidR="00B339EE">
        <w:t>retrieves current</w:t>
      </w:r>
      <w:r w:rsidR="00B339EE" w:rsidRPr="0020707B">
        <w:t xml:space="preserve"> </w:t>
      </w:r>
      <w:r w:rsidR="009C6F6A" w:rsidRPr="0020707B">
        <w:t>states from every stabilizable component within the system; if needed</w:t>
      </w:r>
      <w:r w:rsidR="00EE4ED7">
        <w:t>,</w:t>
      </w:r>
      <w:r w:rsidR="009C6F6A" w:rsidRPr="0020707B">
        <w:t xml:space="preserve"> </w:t>
      </w:r>
      <w:r w:rsidR="00B339EE">
        <w:t xml:space="preserve">malfunctioning components are set into </w:t>
      </w:r>
      <w:r w:rsidR="009C6F6A" w:rsidRPr="0020707B">
        <w:t xml:space="preserve">new </w:t>
      </w:r>
      <w:r w:rsidR="008A290F" w:rsidRPr="0020707B">
        <w:t>(stable) state</w:t>
      </w:r>
      <w:r w:rsidR="00B339EE">
        <w:t>s</w:t>
      </w:r>
      <w:r w:rsidR="008A290F" w:rsidRPr="0020707B">
        <w:t>. Sanitiza</w:t>
      </w:r>
      <w:r w:rsidR="009C6F6A" w:rsidRPr="0020707B">
        <w:t xml:space="preserve">tion action cleans the traits of the previous activities (e.g., </w:t>
      </w:r>
      <w:r w:rsidR="00B339EE">
        <w:rPr>
          <w:rFonts w:eastAsia="PMingLiU"/>
        </w:rPr>
        <w:t>flushing</w:t>
      </w:r>
      <w:r w:rsidR="009C6F6A" w:rsidRPr="0020707B">
        <w:t xml:space="preserve"> bu</w:t>
      </w:r>
      <w:r w:rsidR="008A290F" w:rsidRPr="0020707B">
        <w:t>ff</w:t>
      </w:r>
      <w:r w:rsidR="009C6F6A" w:rsidRPr="0020707B">
        <w:t xml:space="preserve">ers). A state of every stabilizable component is represented by the class </w:t>
      </w:r>
      <w:r w:rsidR="009C6F6A" w:rsidRPr="00385D43">
        <w:rPr>
          <w:i/>
          <w:iCs/>
        </w:rPr>
        <w:t>State</w:t>
      </w:r>
      <w:r w:rsidR="009C6F6A" w:rsidRPr="0020707B">
        <w:t xml:space="preserve"> and its subclasses. Every such subclass represents the state of a concrete stabilizable component and (by virtue of owning the </w:t>
      </w:r>
      <w:r w:rsidR="009C6F6A" w:rsidRPr="00385D43">
        <w:rPr>
          <w:i/>
          <w:iCs/>
        </w:rPr>
        <w:t>isSafe</w:t>
      </w:r>
      <w:r w:rsidR="009C6F6A" w:rsidRPr="0020707B">
        <w:t xml:space="preserve"> method) is capable of determining whether it is stable.</w:t>
      </w:r>
    </w:p>
    <w:p w14:paraId="147AE744" w14:textId="77777777" w:rsidR="009C6F6A" w:rsidRPr="0020707B" w:rsidRDefault="009C6F6A" w:rsidP="009C6F6A">
      <w:pPr>
        <w:widowControl w:val="0"/>
        <w:autoSpaceDE w:val="0"/>
        <w:autoSpaceDN w:val="0"/>
        <w:adjustRightInd w:val="0"/>
        <w:spacing w:line="44" w:lineRule="exact"/>
      </w:pPr>
    </w:p>
    <w:p w14:paraId="4A06E07D" w14:textId="738DB21B" w:rsidR="008A290F" w:rsidRPr="0020707B" w:rsidRDefault="009C6F6A" w:rsidP="001655D1">
      <w:pPr>
        <w:widowControl w:val="0"/>
        <w:overflowPunct w:val="0"/>
        <w:autoSpaceDE w:val="0"/>
        <w:autoSpaceDN w:val="0"/>
        <w:adjustRightInd w:val="0"/>
        <w:spacing w:line="235" w:lineRule="exact"/>
        <w:ind w:firstLine="284"/>
        <w:jc w:val="both"/>
      </w:pPr>
      <w:r w:rsidRPr="0020707B">
        <w:t>The actions for veri</w:t>
      </w:r>
      <w:r w:rsidR="008A290F" w:rsidRPr="0020707B">
        <w:rPr>
          <w:rFonts w:eastAsia="PMingLiU"/>
        </w:rPr>
        <w:t>fi</w:t>
      </w:r>
      <w:r w:rsidRPr="0020707B">
        <w:t>cation and enf</w:t>
      </w:r>
      <w:r w:rsidR="008A290F" w:rsidRPr="0020707B">
        <w:t>orcement of system state stabil</w:t>
      </w:r>
      <w:r w:rsidRPr="0020707B">
        <w:t>ity represent defenses</w:t>
      </w:r>
      <w:r w:rsidR="008A290F" w:rsidRPr="0020707B">
        <w:t xml:space="preserve"> against various attacks (e.g.,</w:t>
      </w:r>
      <w:r w:rsidR="00041AB0">
        <w:t xml:space="preserve"> </w:t>
      </w:r>
      <w:r w:rsidRPr="0020707B">
        <w:t>DOS attack, rootkit</w:t>
      </w:r>
      <w:r w:rsidR="008A290F" w:rsidRPr="0020707B">
        <w:t xml:space="preserve"> activity). Defenses may be state-based (i.e., do not kill the VM issuing DOS attacks during several timer iterations</w:t>
      </w:r>
      <w:r w:rsidR="00EC7886">
        <w:t xml:space="preserve"> </w:t>
      </w:r>
      <w:r w:rsidR="00CF2BFB">
        <w:t xml:space="preserve">but </w:t>
      </w:r>
      <w:r w:rsidR="008A290F" w:rsidRPr="0020707B">
        <w:t xml:space="preserve">kill it afterwards). We specify these defenses using the language based on guarded commands. Guarded commands are chosen because they are a natural way to express state-based actions as in [11]. </w:t>
      </w:r>
    </w:p>
    <w:p w14:paraId="04DEEB83" w14:textId="3E1E9165" w:rsidR="008A290F" w:rsidRDefault="008A290F" w:rsidP="008A290F">
      <w:pPr>
        <w:widowControl w:val="0"/>
        <w:overflowPunct w:val="0"/>
        <w:autoSpaceDE w:val="0"/>
        <w:autoSpaceDN w:val="0"/>
        <w:adjustRightInd w:val="0"/>
        <w:spacing w:line="235" w:lineRule="exact"/>
        <w:ind w:firstLine="284"/>
        <w:jc w:val="both"/>
      </w:pPr>
      <w:r w:rsidRPr="0020707B">
        <w:t xml:space="preserve">There are sophisticated actions for intelligent system reset (referred to as </w:t>
      </w:r>
      <w:r w:rsidRPr="00FC72CC">
        <w:rPr>
          <w:i/>
          <w:iCs/>
        </w:rPr>
        <w:t>soft reset</w:t>
      </w:r>
      <w:r w:rsidRPr="0020707B">
        <w:t>); for example, suspend or kill only malfunctioning VMs instead of rebooting the computer. If no soft reset actions ar</w:t>
      </w:r>
      <w:r w:rsidR="00FF6D95">
        <w:t>e</w:t>
      </w:r>
      <w:r w:rsidRPr="0020707B">
        <w:t xml:space="preserve"> available in a given situation then the computer is rebooted (</w:t>
      </w:r>
      <w:r w:rsidRPr="00FC72CC">
        <w:rPr>
          <w:i/>
          <w:iCs/>
        </w:rPr>
        <w:t>hard reset</w:t>
      </w:r>
      <w:r w:rsidRPr="0020707B">
        <w:t>). Once in a prede</w:t>
      </w:r>
      <w:r w:rsidRPr="0020707B">
        <w:rPr>
          <w:rFonts w:eastAsia="PMingLiU"/>
        </w:rPr>
        <w:t>fi</w:t>
      </w:r>
      <w:r w:rsidRPr="0020707B">
        <w:t xml:space="preserve">ned period the recent stable state is saved in the storage (represented by the class </w:t>
      </w:r>
      <w:r w:rsidRPr="00385D43">
        <w:rPr>
          <w:i/>
          <w:iCs/>
        </w:rPr>
        <w:t>StatesStorage</w:t>
      </w:r>
      <w:r w:rsidRPr="0020707B">
        <w:t xml:space="preserve">) and can be used to recover the recent </w:t>
      </w:r>
      <w:r w:rsidRPr="0020707B">
        <w:lastRenderedPageBreak/>
        <w:t>stable state during the soft reset.</w:t>
      </w:r>
    </w:p>
    <w:p w14:paraId="48DA10F5" w14:textId="51096BF0" w:rsidR="00A404DD" w:rsidRPr="0020707B" w:rsidRDefault="00A404DD" w:rsidP="008A290F">
      <w:pPr>
        <w:widowControl w:val="0"/>
        <w:overflowPunct w:val="0"/>
        <w:autoSpaceDE w:val="0"/>
        <w:autoSpaceDN w:val="0"/>
        <w:adjustRightInd w:val="0"/>
        <w:spacing w:line="235" w:lineRule="exact"/>
        <w:ind w:firstLine="284"/>
        <w:jc w:val="both"/>
      </w:pPr>
    </w:p>
    <w:p w14:paraId="3544708D" w14:textId="77777777" w:rsidR="00EC7886" w:rsidRDefault="008A290F" w:rsidP="006F20BD">
      <w:pPr>
        <w:widowControl w:val="0"/>
        <w:overflowPunct w:val="0"/>
        <w:autoSpaceDE w:val="0"/>
        <w:autoSpaceDN w:val="0"/>
        <w:adjustRightInd w:val="0"/>
        <w:spacing w:line="235" w:lineRule="exact"/>
        <w:ind w:firstLine="284"/>
        <w:jc w:val="both"/>
      </w:pPr>
      <w:r w:rsidRPr="0020707B">
        <w:t xml:space="preserve">The watchdog (represented by the class </w:t>
      </w:r>
      <w:r w:rsidRPr="00385D43">
        <w:rPr>
          <w:i/>
          <w:iCs/>
        </w:rPr>
        <w:t>Watchdog</w:t>
      </w:r>
      <w:r w:rsidRPr="0020707B">
        <w:t xml:space="preserve">) is characterized by the </w:t>
      </w:r>
      <w:r w:rsidRPr="001655D1">
        <w:rPr>
          <w:i/>
          <w:iCs/>
        </w:rPr>
        <w:t>kick period</w:t>
      </w:r>
      <w:r w:rsidRPr="0020707B">
        <w:t xml:space="preserve">, i.e., the time period during which at least one </w:t>
      </w:r>
      <w:r w:rsidR="0087722C" w:rsidRPr="00990F4C">
        <w:rPr>
          <w:i/>
          <w:iCs/>
        </w:rPr>
        <w:t>AmAlive</w:t>
      </w:r>
      <w:r w:rsidR="00E52E79">
        <w:t xml:space="preserve"> </w:t>
      </w:r>
      <w:r w:rsidRPr="0020707B">
        <w:t xml:space="preserve">message should arrive. </w:t>
      </w:r>
    </w:p>
    <w:p w14:paraId="76FDBABB" w14:textId="1D9E9E2D" w:rsidR="008A290F" w:rsidRDefault="00CF2BFB" w:rsidP="006F20BD">
      <w:pPr>
        <w:widowControl w:val="0"/>
        <w:overflowPunct w:val="0"/>
        <w:autoSpaceDE w:val="0"/>
        <w:autoSpaceDN w:val="0"/>
        <w:adjustRightInd w:val="0"/>
        <w:spacing w:line="235" w:lineRule="exact"/>
        <w:ind w:firstLine="284"/>
        <w:jc w:val="both"/>
        <w:rPr>
          <w:ins w:id="23" w:author="admin" w:date="2014-04-30T11:33:00Z"/>
        </w:rPr>
      </w:pPr>
      <w:r w:rsidRPr="007E4083">
        <w:rPr>
          <w:i/>
          <w:iCs/>
        </w:rPr>
        <w:t>Am</w:t>
      </w:r>
      <w:r w:rsidR="008A290F" w:rsidRPr="007E4083">
        <w:rPr>
          <w:i/>
          <w:iCs/>
        </w:rPr>
        <w:t>Alive</w:t>
      </w:r>
      <w:r w:rsidR="008A290F" w:rsidRPr="0020707B">
        <w:t xml:space="preserve"> messages are sent by the SM invoking the </w:t>
      </w:r>
      <w:r w:rsidR="008A290F" w:rsidRPr="00385D43">
        <w:rPr>
          <w:i/>
          <w:iCs/>
        </w:rPr>
        <w:t>i_am_alive</w:t>
      </w:r>
      <w:r w:rsidR="008A290F" w:rsidRPr="0020707B">
        <w:t xml:space="preserve"> method; this happens after ensuring that the system state is stable. </w:t>
      </w:r>
      <w:r w:rsidR="0087722C" w:rsidRPr="00990F4C">
        <w:rPr>
          <w:i/>
          <w:iCs/>
        </w:rPr>
        <w:t>AmAlive</w:t>
      </w:r>
      <w:r w:rsidR="00DB41A8">
        <w:rPr>
          <w:i/>
          <w:iCs/>
        </w:rPr>
        <w:t xml:space="preserve"> </w:t>
      </w:r>
      <w:r w:rsidR="008A290F" w:rsidRPr="0020707B">
        <w:t xml:space="preserve">messages causes the watchdog timer to be postponed. The watchdog timer thus </w:t>
      </w:r>
      <w:r w:rsidR="00B339EE">
        <w:rPr>
          <w:rFonts w:eastAsia="PMingLiU"/>
        </w:rPr>
        <w:t>fi</w:t>
      </w:r>
      <w:r w:rsidR="008A290F" w:rsidRPr="0020707B">
        <w:t xml:space="preserve">res an interrupt when </w:t>
      </w:r>
      <w:r w:rsidR="006F20BD" w:rsidRPr="00990F4C">
        <w:rPr>
          <w:i/>
          <w:iCs/>
        </w:rPr>
        <w:t>AmAlive</w:t>
      </w:r>
      <w:r w:rsidR="00DB41A8">
        <w:rPr>
          <w:i/>
          <w:iCs/>
        </w:rPr>
        <w:t xml:space="preserve"> </w:t>
      </w:r>
      <w:r w:rsidR="008A290F" w:rsidRPr="0020707B">
        <w:t>messages do not arrive during a while. The watchdog searches for reset strategies; soft reset actions are executed if supported, otherwise the computer is rebooted.</w:t>
      </w:r>
    </w:p>
    <w:p w14:paraId="01460700" w14:textId="0AF28FFD" w:rsidR="00A229BB" w:rsidRPr="0020707B" w:rsidRDefault="00A229BB" w:rsidP="006F20BD">
      <w:pPr>
        <w:widowControl w:val="0"/>
        <w:overflowPunct w:val="0"/>
        <w:autoSpaceDE w:val="0"/>
        <w:autoSpaceDN w:val="0"/>
        <w:adjustRightInd w:val="0"/>
        <w:spacing w:line="235" w:lineRule="exact"/>
        <w:ind w:firstLine="284"/>
        <w:jc w:val="both"/>
      </w:pPr>
      <w:ins w:id="24" w:author="admin" w:date="2014-04-30T11:33:00Z">
        <w:r>
          <w:t xml:space="preserve">The watchdog is implemented in software using a hardware timer whose counter is reset into a nonzero value by an </w:t>
        </w:r>
        <w:r w:rsidRPr="00A229BB">
          <w:rPr>
            <w:i/>
            <w:iCs/>
            <w:rPrChange w:id="25" w:author="admin" w:date="2014-04-30T11:34:00Z">
              <w:rPr/>
            </w:rPrChange>
          </w:rPr>
          <w:t>AmAlive</w:t>
        </w:r>
        <w:r>
          <w:t xml:space="preserve"> signal. </w:t>
        </w:r>
      </w:ins>
      <w:ins w:id="26" w:author="admin" w:date="2014-04-30T11:34:00Z">
        <w:r>
          <w:t xml:space="preserve">The integrity of the watchdog is ensured by the Integrity Checker. </w:t>
        </w:r>
      </w:ins>
    </w:p>
    <w:p w14:paraId="7EF19656" w14:textId="77777777" w:rsidR="008A290F" w:rsidRPr="0020707B" w:rsidRDefault="008A290F" w:rsidP="008A290F">
      <w:pPr>
        <w:widowControl w:val="0"/>
        <w:overflowPunct w:val="0"/>
        <w:autoSpaceDE w:val="0"/>
        <w:autoSpaceDN w:val="0"/>
        <w:adjustRightInd w:val="0"/>
        <w:spacing w:line="234" w:lineRule="exact"/>
        <w:ind w:right="20" w:firstLine="299"/>
        <w:jc w:val="both"/>
      </w:pPr>
      <w:r w:rsidRPr="0020707B">
        <w:t>It should be noted that bringing the system into a stable state is too time-consuming for a task executed within an interrupt handler so the SM collects and sets individual states in the asynchronous manner.</w:t>
      </w:r>
    </w:p>
    <w:p w14:paraId="15214B92" w14:textId="77777777" w:rsidR="008A290F" w:rsidRPr="0020707B" w:rsidRDefault="008A290F" w:rsidP="008A290F">
      <w:pPr>
        <w:widowControl w:val="0"/>
        <w:autoSpaceDE w:val="0"/>
        <w:autoSpaceDN w:val="0"/>
        <w:adjustRightInd w:val="0"/>
        <w:spacing w:line="29" w:lineRule="exact"/>
        <w:jc w:val="both"/>
      </w:pPr>
    </w:p>
    <w:p w14:paraId="4462CAA0" w14:textId="271A6BAD" w:rsidR="007C46AC" w:rsidRDefault="00CF2BFB" w:rsidP="001655D1">
      <w:pPr>
        <w:widowControl w:val="0"/>
        <w:overflowPunct w:val="0"/>
        <w:autoSpaceDE w:val="0"/>
        <w:autoSpaceDN w:val="0"/>
        <w:adjustRightInd w:val="0"/>
        <w:spacing w:line="242" w:lineRule="auto"/>
        <w:ind w:right="23"/>
        <w:jc w:val="both"/>
      </w:pPr>
      <w:r>
        <w:t xml:space="preserve">Figure 6 summarizes the </w:t>
      </w:r>
      <w:r w:rsidR="008A290F" w:rsidRPr="0020707B">
        <w:t xml:space="preserve">entire life cycle of the Stabilization Manager using three state machines. The following notations do not constitute a part of the recent </w:t>
      </w:r>
      <w:r w:rsidR="008A290F" w:rsidRPr="00612EC7">
        <w:t xml:space="preserve">UML standard [14] and </w:t>
      </w:r>
      <w:r w:rsidR="00720BA4" w:rsidRPr="00612EC7">
        <w:t xml:space="preserve">are </w:t>
      </w:r>
      <w:r w:rsidR="008A290F" w:rsidRPr="00612EC7">
        <w:t xml:space="preserve">explained </w:t>
      </w:r>
      <w:r w:rsidR="007C46AC">
        <w:t>below:</w:t>
      </w:r>
    </w:p>
    <w:p w14:paraId="51BE4241" w14:textId="77777777" w:rsidR="007C46AC" w:rsidRDefault="007C46AC" w:rsidP="007E4083">
      <w:pPr>
        <w:widowControl w:val="0"/>
        <w:overflowPunct w:val="0"/>
        <w:autoSpaceDE w:val="0"/>
        <w:autoSpaceDN w:val="0"/>
        <w:adjustRightInd w:val="0"/>
        <w:spacing w:line="242" w:lineRule="auto"/>
        <w:ind w:right="320"/>
        <w:jc w:val="both"/>
      </w:pPr>
    </w:p>
    <w:p w14:paraId="28262183" w14:textId="77777777" w:rsidR="008A290F" w:rsidRPr="0020707B" w:rsidRDefault="008A290F" w:rsidP="007E4083">
      <w:pPr>
        <w:pStyle w:val="ListParagraph"/>
        <w:numPr>
          <w:ilvl w:val="1"/>
          <w:numId w:val="51"/>
        </w:numPr>
        <w:ind w:left="0" w:firstLine="284"/>
        <w:jc w:val="both"/>
      </w:pPr>
      <w:r w:rsidRPr="0020707B">
        <w:t xml:space="preserve">The Integrity Checker is wrapped by the thick red dashed line; showing that we put it into the hardware-protected memory zone. </w:t>
      </w:r>
    </w:p>
    <w:p w14:paraId="59E06339" w14:textId="49CE4180" w:rsidR="008A290F" w:rsidRPr="0020707B" w:rsidRDefault="008A290F" w:rsidP="007E4083">
      <w:pPr>
        <w:widowControl w:val="0"/>
        <w:numPr>
          <w:ilvl w:val="0"/>
          <w:numId w:val="38"/>
        </w:numPr>
        <w:overflowPunct w:val="0"/>
        <w:autoSpaceDE w:val="0"/>
        <w:autoSpaceDN w:val="0"/>
        <w:adjustRightInd w:val="0"/>
        <w:spacing w:line="243" w:lineRule="auto"/>
        <w:ind w:left="0" w:right="320" w:firstLine="284"/>
        <w:jc w:val="both"/>
      </w:pPr>
      <w:r w:rsidRPr="0020707B">
        <w:t>The History pseudo</w:t>
      </w:r>
      <w:r w:rsidR="00B16D45" w:rsidRPr="0020707B">
        <w:t>-</w:t>
      </w:r>
      <w:r w:rsidRPr="0020707B">
        <w:t xml:space="preserve">node serves either as the target node (as in the UML standard, denoting the current execution context) or as the source node (denoting an arbitrary state in a given state machine). </w:t>
      </w:r>
      <w:r w:rsidR="00612EC7">
        <w:t>A</w:t>
      </w:r>
      <w:r w:rsidR="00720BA4">
        <w:t xml:space="preserve"> </w:t>
      </w:r>
      <w:r w:rsidRPr="0020707B">
        <w:t xml:space="preserve">History node illustrates that a timer interrupt causes the execution </w:t>
      </w:r>
      <w:r w:rsidR="00720BA4">
        <w:t xml:space="preserve">to </w:t>
      </w:r>
      <w:r w:rsidRPr="0020707B">
        <w:t xml:space="preserve">leave the current context at any possible state. </w:t>
      </w:r>
    </w:p>
    <w:p w14:paraId="104B6A3C" w14:textId="77777777" w:rsidR="008A290F" w:rsidRPr="0020707B" w:rsidRDefault="008A290F" w:rsidP="007E4083">
      <w:pPr>
        <w:widowControl w:val="0"/>
        <w:numPr>
          <w:ilvl w:val="0"/>
          <w:numId w:val="38"/>
        </w:numPr>
        <w:overflowPunct w:val="0"/>
        <w:autoSpaceDE w:val="0"/>
        <w:autoSpaceDN w:val="0"/>
        <w:adjustRightInd w:val="0"/>
        <w:spacing w:line="219" w:lineRule="exact"/>
        <w:ind w:left="0" w:right="317" w:firstLine="284"/>
        <w:jc w:val="both"/>
      </w:pPr>
      <w:r w:rsidRPr="0020707B">
        <w:t xml:space="preserve">State transition priority. The stereotype </w:t>
      </w:r>
      <w:r w:rsidRPr="007E4083">
        <w:rPr>
          <w:b/>
          <w:bCs/>
        </w:rPr>
        <w:t>&lt;&lt;high-priority&gt;&gt;</w:t>
      </w:r>
      <w:r w:rsidRPr="0020707B">
        <w:t xml:space="preserve"> near the interrupt transition means that the </w:t>
      </w:r>
      <w:r w:rsidRPr="0020707B">
        <w:lastRenderedPageBreak/>
        <w:t xml:space="preserve">latter occurs as soon as possible. </w:t>
      </w:r>
    </w:p>
    <w:p w14:paraId="3837422F" w14:textId="77777777" w:rsidR="008A290F" w:rsidRPr="0020707B" w:rsidRDefault="008A290F" w:rsidP="007E4083">
      <w:pPr>
        <w:widowControl w:val="0"/>
        <w:autoSpaceDE w:val="0"/>
        <w:autoSpaceDN w:val="0"/>
        <w:adjustRightInd w:val="0"/>
        <w:spacing w:line="130" w:lineRule="exact"/>
        <w:ind w:firstLine="284"/>
        <w:jc w:val="both"/>
      </w:pPr>
    </w:p>
    <w:p w14:paraId="3AF2DC5E" w14:textId="08B399E1" w:rsidR="008A290F" w:rsidRPr="0020707B" w:rsidRDefault="008A290F" w:rsidP="008A290F">
      <w:pPr>
        <w:widowControl w:val="0"/>
        <w:overflowPunct w:val="0"/>
        <w:autoSpaceDE w:val="0"/>
        <w:autoSpaceDN w:val="0"/>
        <w:adjustRightInd w:val="0"/>
        <w:spacing w:line="228" w:lineRule="auto"/>
        <w:ind w:right="320"/>
        <w:jc w:val="both"/>
      </w:pPr>
      <w:r w:rsidRPr="0020707B">
        <w:t xml:space="preserve">To check whether the system state is stable, the Stabilization </w:t>
      </w:r>
      <w:r w:rsidR="00612EC7">
        <w:t>M</w:t>
      </w:r>
      <w:r w:rsidRPr="0020707B">
        <w:t>anager uses the following sources of information:</w:t>
      </w:r>
    </w:p>
    <w:p w14:paraId="11FCCD14" w14:textId="77777777" w:rsidR="008A290F" w:rsidRPr="0020707B" w:rsidRDefault="008A290F" w:rsidP="008A290F">
      <w:pPr>
        <w:widowControl w:val="0"/>
        <w:autoSpaceDE w:val="0"/>
        <w:autoSpaceDN w:val="0"/>
        <w:adjustRightInd w:val="0"/>
        <w:spacing w:line="45" w:lineRule="exact"/>
        <w:jc w:val="both"/>
      </w:pPr>
    </w:p>
    <w:p w14:paraId="2A544452" w14:textId="5969F13A" w:rsidR="008A290F" w:rsidRPr="0020707B" w:rsidRDefault="00A229BB" w:rsidP="007E4083">
      <w:pPr>
        <w:widowControl w:val="0"/>
        <w:numPr>
          <w:ilvl w:val="0"/>
          <w:numId w:val="47"/>
        </w:numPr>
        <w:autoSpaceDE w:val="0"/>
        <w:autoSpaceDN w:val="0"/>
        <w:adjustRightInd w:val="0"/>
        <w:spacing w:line="264" w:lineRule="exact"/>
        <w:ind w:left="0" w:firstLine="426"/>
        <w:jc w:val="both"/>
      </w:pPr>
      <w:r>
        <w:rPr>
          <w:noProof/>
          <w:lang w:bidi="he-IL"/>
        </w:rPr>
        <mc:AlternateContent>
          <mc:Choice Requires="wps">
            <w:drawing>
              <wp:anchor distT="0" distB="0" distL="114300" distR="114300" simplePos="0" relativeHeight="251658240" behindDoc="0" locked="0" layoutInCell="1" allowOverlap="1" wp14:anchorId="4F0F2554" wp14:editId="18F9AAC8">
                <wp:simplePos x="0" y="0"/>
                <wp:positionH relativeFrom="column">
                  <wp:posOffset>-2540</wp:posOffset>
                </wp:positionH>
                <wp:positionV relativeFrom="paragraph">
                  <wp:posOffset>2416175</wp:posOffset>
                </wp:positionV>
                <wp:extent cx="3146425" cy="635"/>
                <wp:effectExtent l="0" t="0" r="0" b="8255"/>
                <wp:wrapTopAndBottom/>
                <wp:docPr id="11" name="תיבת טקסט 11"/>
                <wp:cNvGraphicFramePr/>
                <a:graphic xmlns:a="http://schemas.openxmlformats.org/drawingml/2006/main">
                  <a:graphicData uri="http://schemas.microsoft.com/office/word/2010/wordprocessingShape">
                    <wps:wsp>
                      <wps:cNvSpPr txBox="1"/>
                      <wps:spPr>
                        <a:xfrm>
                          <a:off x="0" y="0"/>
                          <a:ext cx="3146425" cy="635"/>
                        </a:xfrm>
                        <a:prstGeom prst="rect">
                          <a:avLst/>
                        </a:prstGeom>
                        <a:solidFill>
                          <a:prstClr val="white"/>
                        </a:solidFill>
                        <a:ln>
                          <a:noFill/>
                        </a:ln>
                        <a:effectLst/>
                      </wps:spPr>
                      <wps:txbx>
                        <w:txbxContent>
                          <w:p w14:paraId="2299D9FF" w14:textId="2C828A1E" w:rsidR="001F188E" w:rsidRPr="002E2C61" w:rsidRDefault="001F188E" w:rsidP="007E4083">
                            <w:pPr>
                              <w:pStyle w:val="Caption"/>
                              <w:rPr>
                                <w:noProof/>
                              </w:rPr>
                            </w:pPr>
                            <w:r>
                              <w:t>Figure 6</w:t>
                            </w:r>
                            <w:r>
                              <w:rPr>
                                <w:noProof/>
                              </w:rPr>
                              <w:t xml:space="preserve">: </w:t>
                            </w:r>
                            <w:r w:rsidRPr="00DD7EBA">
                              <w:rPr>
                                <w:noProof/>
                              </w:rPr>
                              <w:t>The entire self-stabilization process summarized</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F0F2554" id="תיבת טקסט 11" o:spid="_x0000_s1031" type="#_x0000_t202" style="position:absolute;left:0;text-align:left;margin-left:-.2pt;margin-top:190.25pt;width:247.7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" stroked="f">
                <v:textbox style="mso-fit-shape-to-text:t" inset="0,0,0,0">
                  <w:txbxContent>
                    <w:p w14:paraId="2299D9FF" w14:textId="2C828A1E" w:rsidR="001F188E" w:rsidRPr="002E2C61" w:rsidRDefault="001F188E" w:rsidP="007E4083">
                      <w:pPr>
                        <w:pStyle w:val="Caption"/>
                        <w:rPr>
                          <w:noProof/>
                        </w:rPr>
                      </w:pPr>
                      <w:r>
                        <w:t>Figure 6</w:t>
                      </w:r>
                      <w:r>
                        <w:rPr>
                          <w:noProof/>
                        </w:rPr>
                        <w:t xml:space="preserve">: </w:t>
                      </w:r>
                      <w:r w:rsidRPr="00DD7EBA">
                        <w:rPr>
                          <w:noProof/>
                        </w:rPr>
                        <w:t>The entire self-stabilization process summarized</w:t>
                      </w:r>
                    </w:p>
                  </w:txbxContent>
                </v:textbox>
                <w10:wrap type="topAndBottom"/>
              </v:shape>
            </w:pict>
          </mc:Fallback>
        </mc:AlternateContent>
      </w:r>
      <w:r w:rsidRPr="007E4083">
        <w:rPr>
          <w:noProof/>
          <w:sz w:val="18"/>
          <w:szCs w:val="18"/>
          <w:lang w:bidi="he-IL"/>
        </w:rPr>
        <w:drawing>
          <wp:anchor distT="0" distB="0" distL="114300" distR="114300" simplePos="0" relativeHeight="251661312" behindDoc="1" locked="0" layoutInCell="0" allowOverlap="1" wp14:anchorId="77F47094" wp14:editId="0F437E52">
            <wp:simplePos x="0" y="0"/>
            <wp:positionH relativeFrom="page">
              <wp:posOffset>683260</wp:posOffset>
            </wp:positionH>
            <wp:positionV relativeFrom="page">
              <wp:posOffset>1880235</wp:posOffset>
            </wp:positionV>
            <wp:extent cx="3146425" cy="2157730"/>
            <wp:effectExtent l="0" t="0" r="0" b="0"/>
            <wp:wrapTopAndBottom/>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46425" cy="2157730"/>
                    </a:xfrm>
                    <a:prstGeom prst="rect">
                      <a:avLst/>
                    </a:prstGeom>
                    <a:noFill/>
                  </pic:spPr>
                </pic:pic>
              </a:graphicData>
            </a:graphic>
            <wp14:sizeRelH relativeFrom="page">
              <wp14:pctWidth>0</wp14:pctWidth>
            </wp14:sizeRelH>
            <wp14:sizeRelV relativeFrom="page">
              <wp14:pctHeight>0</wp14:pctHeight>
            </wp14:sizeRelV>
          </wp:anchor>
        </w:drawing>
      </w:r>
      <w:r w:rsidR="008A290F" w:rsidRPr="0020707B">
        <w:rPr>
          <w:i/>
          <w:iCs/>
        </w:rPr>
        <w:t>System logs</w:t>
      </w:r>
      <w:r w:rsidR="008A290F" w:rsidRPr="0020707B">
        <w:t>.  For example rootkits send sensitive information through the network, causing periodic tra</w:t>
      </w:r>
      <w:r w:rsidR="008A290F" w:rsidRPr="00385D43">
        <w:rPr>
          <w:rFonts w:eastAsia="PMingLiU"/>
        </w:rPr>
        <w:t>ffi</w:t>
      </w:r>
      <w:r w:rsidR="008A290F" w:rsidRPr="0020707B">
        <w:t>c bursts. System logs can help detect rootkits with quite sophisticated scenarios. However, an adversary might modify system logs.</w:t>
      </w:r>
    </w:p>
    <w:p w14:paraId="7DCDBF46" w14:textId="31A9C7FD" w:rsidR="008A290F" w:rsidRPr="0020707B" w:rsidRDefault="00B339EE" w:rsidP="007E4083">
      <w:pPr>
        <w:widowControl w:val="0"/>
        <w:numPr>
          <w:ilvl w:val="0"/>
          <w:numId w:val="47"/>
        </w:numPr>
        <w:overflowPunct w:val="0"/>
        <w:autoSpaceDE w:val="0"/>
        <w:autoSpaceDN w:val="0"/>
        <w:adjustRightInd w:val="0"/>
        <w:spacing w:line="241" w:lineRule="auto"/>
        <w:ind w:left="0" w:firstLine="426"/>
        <w:jc w:val="both"/>
      </w:pPr>
      <w:r>
        <w:rPr>
          <w:i/>
          <w:iCs/>
        </w:rPr>
        <w:t>Tracking</w:t>
      </w:r>
      <w:r w:rsidR="008A290F" w:rsidRPr="00385D43">
        <w:rPr>
          <w:i/>
          <w:iCs/>
        </w:rPr>
        <w:t xml:space="preserve"> system model changes</w:t>
      </w:r>
      <w:r w:rsidR="008A290F" w:rsidRPr="0020707B">
        <w:t xml:space="preserve">. A system model represents security-related structures typically altered by rootkits (e.g., process table, driver jump table). Without relying on (possibly damaged) system logs, the SM checks whether these structures underwent changes. </w:t>
      </w:r>
    </w:p>
    <w:p w14:paraId="592FD731" w14:textId="1E7775D6" w:rsidR="008A290F" w:rsidRPr="0020707B" w:rsidRDefault="008A290F" w:rsidP="008A290F">
      <w:pPr>
        <w:widowControl w:val="0"/>
        <w:autoSpaceDE w:val="0"/>
        <w:autoSpaceDN w:val="0"/>
        <w:adjustRightInd w:val="0"/>
        <w:spacing w:line="135" w:lineRule="exact"/>
      </w:pPr>
    </w:p>
    <w:p w14:paraId="6A16ACDC" w14:textId="2CA87DD7" w:rsidR="001F188E" w:rsidRDefault="001F188E" w:rsidP="00D204B2">
      <w:pPr>
        <w:widowControl w:val="0"/>
        <w:overflowPunct w:val="0"/>
        <w:autoSpaceDE w:val="0"/>
        <w:autoSpaceDN w:val="0"/>
        <w:adjustRightInd w:val="0"/>
        <w:spacing w:line="228" w:lineRule="auto"/>
        <w:ind w:right="20"/>
        <w:jc w:val="both"/>
      </w:pPr>
    </w:p>
    <w:p w14:paraId="1B5F48E5" w14:textId="1EACF3D3" w:rsidR="008A290F" w:rsidRPr="0020707B" w:rsidRDefault="008A290F" w:rsidP="00D204B2">
      <w:pPr>
        <w:widowControl w:val="0"/>
        <w:overflowPunct w:val="0"/>
        <w:autoSpaceDE w:val="0"/>
        <w:autoSpaceDN w:val="0"/>
        <w:adjustRightInd w:val="0"/>
        <w:spacing w:line="228" w:lineRule="auto"/>
        <w:ind w:right="20"/>
        <w:jc w:val="both"/>
      </w:pPr>
      <w:r w:rsidRPr="0020707B">
        <w:t xml:space="preserve">The Stabilization Manager </w:t>
      </w:r>
      <w:r w:rsidR="00D204B2" w:rsidRPr="0020707B">
        <w:t>brings a system in a consistent state as part of a p</w:t>
      </w:r>
      <w:r w:rsidRPr="0020707B">
        <w:t>eriodic consistency checks following a timer interrupt</w:t>
      </w:r>
      <w:r w:rsidR="00D204B2" w:rsidRPr="0020707B">
        <w:t>. If a guarded command running in the SM context detects severe problems (e.g., inconsistencies in the system scheduler)</w:t>
      </w:r>
      <w:r w:rsidR="002323BE">
        <w:t xml:space="preserve">, </w:t>
      </w:r>
      <w:r w:rsidR="00D204B2" w:rsidRPr="0020707B">
        <w:t xml:space="preserve">then the system reset may be </w:t>
      </w:r>
      <w:r w:rsidR="00D204B2" w:rsidRPr="0020707B">
        <w:rPr>
          <w:rFonts w:eastAsia="PMingLiU"/>
        </w:rPr>
        <w:t>fi</w:t>
      </w:r>
      <w:r w:rsidR="00D204B2" w:rsidRPr="0020707B">
        <w:t>red immediately. For example, a rootkit trying to inject code into the kernel code area (usually write-protected) triggers a protection fault. The latter is intercepted, triggering immediate system reset</w:t>
      </w:r>
      <w:r w:rsidRPr="0020707B">
        <w:t xml:space="preserve">. </w:t>
      </w:r>
    </w:p>
    <w:p w14:paraId="317C47B8" w14:textId="37586284" w:rsidR="00D204B2" w:rsidRDefault="00D204B2" w:rsidP="00D204B2">
      <w:pPr>
        <w:widowControl w:val="0"/>
        <w:overflowPunct w:val="0"/>
        <w:autoSpaceDE w:val="0"/>
        <w:autoSpaceDN w:val="0"/>
        <w:adjustRightInd w:val="0"/>
        <w:spacing w:line="239" w:lineRule="auto"/>
        <w:ind w:left="720"/>
        <w:jc w:val="both"/>
        <w:rPr>
          <w:sz w:val="24"/>
          <w:szCs w:val="24"/>
        </w:rPr>
      </w:pPr>
    </w:p>
    <w:p w14:paraId="07D81F1C" w14:textId="50631766" w:rsidR="00D204B2" w:rsidRDefault="00D204B2" w:rsidP="007E4083">
      <w:pPr>
        <w:pStyle w:val="Heading1"/>
      </w:pPr>
      <w:r>
        <w:t>Proof of Concept</w:t>
      </w:r>
    </w:p>
    <w:p w14:paraId="092E30AB" w14:textId="2AF03470" w:rsidR="00D204B2" w:rsidRPr="00D204B2" w:rsidRDefault="00D204B2" w:rsidP="00D204B2">
      <w:pPr>
        <w:widowControl w:val="0"/>
        <w:autoSpaceDE w:val="0"/>
        <w:autoSpaceDN w:val="0"/>
        <w:adjustRightInd w:val="0"/>
        <w:spacing w:line="213" w:lineRule="exact"/>
        <w:rPr>
          <w:i/>
          <w:iCs/>
          <w:sz w:val="24"/>
          <w:szCs w:val="24"/>
        </w:rPr>
      </w:pPr>
    </w:p>
    <w:p w14:paraId="31108FC4" w14:textId="3D7E2ED1" w:rsidR="00612EC7" w:rsidRPr="002323BE" w:rsidRDefault="00612EC7" w:rsidP="007E4083">
      <w:pPr>
        <w:pStyle w:val="Heading2"/>
        <w:numPr>
          <w:ilvl w:val="0"/>
          <w:numId w:val="0"/>
        </w:numPr>
        <w:ind w:left="288" w:hanging="288"/>
      </w:pPr>
      <w:r>
        <w:t>A Attack Scenarios</w:t>
      </w:r>
    </w:p>
    <w:p w14:paraId="485D4783" w14:textId="45BC5364" w:rsidR="00D204B2" w:rsidRPr="0020707B" w:rsidRDefault="00D204B2" w:rsidP="00D204B2">
      <w:pPr>
        <w:widowControl w:val="0"/>
        <w:autoSpaceDE w:val="0"/>
        <w:autoSpaceDN w:val="0"/>
        <w:adjustRightInd w:val="0"/>
        <w:spacing w:line="172" w:lineRule="exact"/>
        <w:rPr>
          <w:sz w:val="18"/>
          <w:szCs w:val="18"/>
        </w:rPr>
      </w:pPr>
    </w:p>
    <w:p w14:paraId="3D8D3C8A" w14:textId="64D80ED9" w:rsidR="00D204B2" w:rsidRPr="00FC72CC" w:rsidRDefault="00A229BB" w:rsidP="00D204B2">
      <w:pPr>
        <w:widowControl w:val="0"/>
        <w:overflowPunct w:val="0"/>
        <w:autoSpaceDE w:val="0"/>
        <w:autoSpaceDN w:val="0"/>
        <w:adjustRightInd w:val="0"/>
        <w:spacing w:line="241" w:lineRule="auto"/>
        <w:ind w:right="320"/>
        <w:jc w:val="both"/>
      </w:pPr>
      <w:r>
        <w:rPr>
          <w:noProof/>
          <w:lang w:bidi="he-IL"/>
        </w:rPr>
        <mc:AlternateContent>
          <mc:Choice Requires="wps">
            <w:drawing>
              <wp:anchor distT="0" distB="0" distL="114300" distR="114300" simplePos="0" relativeHeight="251689984" behindDoc="0" locked="0" layoutInCell="1" allowOverlap="1" wp14:anchorId="67FCB680" wp14:editId="6803A07B">
                <wp:simplePos x="0" y="0"/>
                <wp:positionH relativeFrom="column">
                  <wp:posOffset>3419475</wp:posOffset>
                </wp:positionH>
                <wp:positionV relativeFrom="paragraph">
                  <wp:posOffset>1213485</wp:posOffset>
                </wp:positionV>
                <wp:extent cx="3181985" cy="635"/>
                <wp:effectExtent l="0" t="0" r="0" b="0"/>
                <wp:wrapTopAndBottom/>
                <wp:docPr id="14" name="תיבת טקסט 18"/>
                <wp:cNvGraphicFramePr/>
                <a:graphic xmlns:a="http://schemas.openxmlformats.org/drawingml/2006/main">
                  <a:graphicData uri="http://schemas.microsoft.com/office/word/2010/wordprocessingShape">
                    <wps:wsp>
                      <wps:cNvSpPr txBox="1"/>
                      <wps:spPr>
                        <a:xfrm>
                          <a:off x="0" y="0"/>
                          <a:ext cx="3181985" cy="635"/>
                        </a:xfrm>
                        <a:prstGeom prst="rect">
                          <a:avLst/>
                        </a:prstGeom>
                        <a:solidFill>
                          <a:prstClr val="white"/>
                        </a:solidFill>
                        <a:ln>
                          <a:noFill/>
                        </a:ln>
                        <a:effectLst/>
                      </wps:spPr>
                      <wps:txbx>
                        <w:txbxContent>
                          <w:p w14:paraId="0B0DDDA7" w14:textId="77777777" w:rsidR="00035FAF" w:rsidRPr="00007829" w:rsidRDefault="00035FAF" w:rsidP="00035FAF">
                            <w:pPr>
                              <w:pStyle w:val="Caption"/>
                              <w:rPr>
                                <w:noProof/>
                              </w:rPr>
                            </w:pPr>
                            <w:r>
                              <w:t>Figure 7</w:t>
                            </w:r>
                            <w:r>
                              <w:rPr>
                                <w:noProof/>
                              </w:rPr>
                              <w:t xml:space="preserve">: </w:t>
                            </w:r>
                            <w:r w:rsidRPr="0079434B">
                              <w:rPr>
                                <w:noProof/>
                              </w:rPr>
                              <w:t>The state machines for the defense policies implemented in our prototype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67FCB680" id="תיבת טקסט 18" o:spid="_x0000_s1032" type="#_x0000_t202" style="position:absolute;left:0;text-align:left;margin-left:269.25pt;margin-top:95.55pt;width:250.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" stroked="f">
                <v:textbox style="mso-fit-shape-to-text:t" inset="0,0,0,0">
                  <w:txbxContent>
                    <w:p w14:paraId="0B0DDDA7" w14:textId="77777777" w:rsidR="00035FAF" w:rsidRPr="00007829" w:rsidRDefault="00035FAF" w:rsidP="00035FAF">
                      <w:pPr>
                        <w:pStyle w:val="Caption"/>
                        <w:rPr>
                          <w:noProof/>
                        </w:rPr>
                      </w:pPr>
                      <w:r>
                        <w:t>Figure 7</w:t>
                      </w:r>
                      <w:r>
                        <w:rPr>
                          <w:noProof/>
                        </w:rPr>
                        <w:t xml:space="preserve">: </w:t>
                      </w:r>
                      <w:r w:rsidRPr="0079434B">
                        <w:rPr>
                          <w:noProof/>
                        </w:rPr>
                        <w:t>The state machines for the defense policies implemented in our prototype</w:t>
                      </w:r>
                    </w:p>
                  </w:txbxContent>
                </v:textbox>
                <w10:wrap type="topAndBottom"/>
              </v:shape>
            </w:pict>
          </mc:Fallback>
        </mc:AlternateContent>
      </w:r>
      <w:r w:rsidR="00D204B2" w:rsidRPr="00FC72CC">
        <w:t>Our prototype implements two scenarios that illustrate particular cases of attacks against hypervisors: denial of service and rootkit activities. In both scenarios</w:t>
      </w:r>
      <w:r w:rsidR="00662B41">
        <w:t>,</w:t>
      </w:r>
      <w:r w:rsidR="00D204B2" w:rsidRPr="00FC72CC">
        <w:t xml:space="preserve"> defense policies are expressed in the terms of guarded commands [8]. Following [11] guarded commands are a natural way to express state-based actions.</w:t>
      </w:r>
    </w:p>
    <w:p w14:paraId="6E584CB4" w14:textId="77777777" w:rsidR="00D204B2" w:rsidRPr="00FC72CC" w:rsidRDefault="00D204B2" w:rsidP="00D204B2">
      <w:pPr>
        <w:widowControl w:val="0"/>
        <w:overflowPunct w:val="0"/>
        <w:autoSpaceDE w:val="0"/>
        <w:autoSpaceDN w:val="0"/>
        <w:adjustRightInd w:val="0"/>
        <w:spacing w:line="230" w:lineRule="auto"/>
        <w:ind w:right="300"/>
        <w:jc w:val="both"/>
      </w:pPr>
    </w:p>
    <w:p w14:paraId="4C8375AC" w14:textId="77777777" w:rsidR="00D204B2" w:rsidRPr="00FC72CC" w:rsidRDefault="00D204B2" w:rsidP="00B16D45">
      <w:pPr>
        <w:widowControl w:val="0"/>
        <w:overflowPunct w:val="0"/>
        <w:autoSpaceDE w:val="0"/>
        <w:autoSpaceDN w:val="0"/>
        <w:adjustRightInd w:val="0"/>
        <w:spacing w:line="230" w:lineRule="auto"/>
        <w:ind w:right="300"/>
        <w:jc w:val="both"/>
      </w:pPr>
      <w:r w:rsidRPr="00FC72CC">
        <w:rPr>
          <w:b/>
          <w:bCs/>
          <w:i/>
          <w:iCs/>
        </w:rPr>
        <w:t>Denial Of Service (DOS)</w:t>
      </w:r>
      <w:r w:rsidRPr="00FC72CC">
        <w:t xml:space="preserve"> In general</w:t>
      </w:r>
      <w:r w:rsidR="00662B41">
        <w:t>,</w:t>
      </w:r>
      <w:r w:rsidRPr="00FC72CC">
        <w:t xml:space="preserve"> we distinguish between two kinds of denial of service attacks:</w:t>
      </w:r>
    </w:p>
    <w:p w14:paraId="6A46310E" w14:textId="1A13A10C" w:rsidR="00D204B2" w:rsidRPr="00FC72CC" w:rsidRDefault="00D204B2" w:rsidP="00A01FD0">
      <w:pPr>
        <w:widowControl w:val="0"/>
        <w:numPr>
          <w:ilvl w:val="0"/>
          <w:numId w:val="42"/>
        </w:numPr>
        <w:overflowPunct w:val="0"/>
        <w:autoSpaceDE w:val="0"/>
        <w:autoSpaceDN w:val="0"/>
        <w:adjustRightInd w:val="0"/>
        <w:spacing w:line="254" w:lineRule="auto"/>
        <w:ind w:left="0" w:right="280" w:firstLine="426"/>
        <w:jc w:val="both"/>
      </w:pPr>
      <w:r w:rsidRPr="00FC72CC">
        <w:rPr>
          <w:i/>
          <w:iCs/>
        </w:rPr>
        <w:t>Local</w:t>
      </w:r>
      <w:r w:rsidRPr="00FC72CC">
        <w:t>. A VM sends a lot of sensitive requests (e.g.</w:t>
      </w:r>
      <w:r w:rsidR="00041AB0" w:rsidRPr="00FC72CC">
        <w:t>,</w:t>
      </w:r>
      <w:r w:rsidRPr="00FC72CC">
        <w:t xml:space="preserve"> CPUID </w:t>
      </w:r>
      <w:r w:rsidRPr="00FC72CC">
        <w:rPr>
          <w:i/>
          <w:iCs/>
        </w:rPr>
        <w:t>http: //en.wikipedia.org/wiki/CPUID</w:t>
      </w:r>
      <w:r w:rsidRPr="00FC72CC">
        <w:t>) to the hypervisor. Handling sensitive (but not pr</w:t>
      </w:r>
      <w:r w:rsidR="00B339EE" w:rsidRPr="00FC72CC">
        <w:t>i</w:t>
      </w:r>
      <w:r w:rsidRPr="00FC72CC">
        <w:t xml:space="preserve">vileged) instructions </w:t>
      </w:r>
      <w:r w:rsidR="00EC7886">
        <w:t xml:space="preserve">a </w:t>
      </w:r>
      <w:r w:rsidRPr="00FC72CC">
        <w:t>hypervisor (</w:t>
      </w:r>
      <w:r w:rsidR="00EC7886">
        <w:t>e.g.,</w:t>
      </w:r>
      <w:r w:rsidRPr="00FC72CC">
        <w:t xml:space="preserve"> KVM) </w:t>
      </w:r>
      <w:r w:rsidR="00EC7886">
        <w:t xml:space="preserve">usually </w:t>
      </w:r>
      <w:r w:rsidRPr="00FC72CC">
        <w:t xml:space="preserve">gains the execution context, handles these instructions and passes the control back to the sending VM. Such context switches starve hypervisor out of computational resources, see [22] for more details. </w:t>
      </w:r>
    </w:p>
    <w:p w14:paraId="21D4E3AB" w14:textId="77777777" w:rsidR="00D204B2" w:rsidRPr="00FC72CC" w:rsidRDefault="00D204B2" w:rsidP="007E4083">
      <w:pPr>
        <w:widowControl w:val="0"/>
        <w:numPr>
          <w:ilvl w:val="0"/>
          <w:numId w:val="42"/>
        </w:numPr>
        <w:overflowPunct w:val="0"/>
        <w:autoSpaceDE w:val="0"/>
        <w:autoSpaceDN w:val="0"/>
        <w:adjustRightInd w:val="0"/>
        <w:spacing w:line="254" w:lineRule="auto"/>
        <w:ind w:left="0" w:right="280" w:firstLine="426"/>
        <w:jc w:val="both"/>
      </w:pPr>
      <w:r w:rsidRPr="00FC72CC">
        <w:rPr>
          <w:i/>
          <w:iCs/>
        </w:rPr>
        <w:t>Network-based</w:t>
      </w:r>
      <w:r w:rsidRPr="00FC72CC">
        <w:t xml:space="preserve">. A VM </w:t>
      </w:r>
      <w:r w:rsidR="00B339EE" w:rsidRPr="00FC72CC">
        <w:rPr>
          <w:rFonts w:eastAsia="PMingLiU"/>
        </w:rPr>
        <w:t>fl</w:t>
      </w:r>
      <w:r w:rsidRPr="00FC72CC">
        <w:t xml:space="preserve">oods the network with requests starving the TCP-related resources. </w:t>
      </w:r>
    </w:p>
    <w:p w14:paraId="7F2EDB14" w14:textId="77777777" w:rsidR="00D204B2" w:rsidRPr="00FC72CC" w:rsidRDefault="00D204B2" w:rsidP="00D204B2">
      <w:pPr>
        <w:widowControl w:val="0"/>
        <w:autoSpaceDE w:val="0"/>
        <w:autoSpaceDN w:val="0"/>
        <w:adjustRightInd w:val="0"/>
        <w:spacing w:line="121" w:lineRule="exact"/>
      </w:pPr>
    </w:p>
    <w:p w14:paraId="439784CD" w14:textId="77777777" w:rsidR="00B16D45" w:rsidRPr="00FC72CC" w:rsidRDefault="00D204B2" w:rsidP="00662B41">
      <w:pPr>
        <w:widowControl w:val="0"/>
        <w:overflowPunct w:val="0"/>
        <w:autoSpaceDE w:val="0"/>
        <w:autoSpaceDN w:val="0"/>
        <w:adjustRightInd w:val="0"/>
        <w:spacing w:line="239" w:lineRule="auto"/>
        <w:ind w:right="280" w:firstLine="284"/>
        <w:jc w:val="both"/>
      </w:pPr>
      <w:r w:rsidRPr="00FC72CC">
        <w:t>At the hypervisor level, our system handles DOS attacks as follows: at every SM iteration</w:t>
      </w:r>
      <w:r w:rsidR="00662B41">
        <w:t>,</w:t>
      </w:r>
      <w:r w:rsidRPr="00FC72CC">
        <w:t xml:space="preserve"> we count the number </w:t>
      </w:r>
      <w:r w:rsidRPr="007E4083">
        <w:rPr>
          <w:i/>
          <w:iCs/>
        </w:rPr>
        <w:t>NR</w:t>
      </w:r>
      <w:r w:rsidRPr="00FC72CC">
        <w:t xml:space="preserve"> of DOS requests. If </w:t>
      </w:r>
      <w:r w:rsidRPr="001655D1">
        <w:rPr>
          <w:i/>
          <w:iCs/>
        </w:rPr>
        <w:t>NR</w:t>
      </w:r>
      <w:r w:rsidRPr="00FC72CC">
        <w:t xml:space="preserve"> </w:t>
      </w:r>
      <w:r w:rsidR="00B16D45" w:rsidRPr="00FC72CC">
        <w:t xml:space="preserve">exceeds </w:t>
      </w:r>
      <w:r w:rsidR="00662B41">
        <w:t>a</w:t>
      </w:r>
      <w:r w:rsidR="00B16D45" w:rsidRPr="00FC72CC">
        <w:t xml:space="preserve"> certain threshold</w:t>
      </w:r>
      <w:r w:rsidRPr="00FC72CC">
        <w:t xml:space="preserve"> </w:t>
      </w:r>
      <w:r w:rsidR="00B16D45" w:rsidRPr="00FC72CC">
        <w:rPr>
          <w:i/>
          <w:iCs/>
        </w:rPr>
        <w:t>Threshold</w:t>
      </w:r>
      <w:r w:rsidR="00662B41">
        <w:rPr>
          <w:i/>
          <w:iCs/>
        </w:rPr>
        <w:t>,</w:t>
      </w:r>
      <w:r w:rsidR="00B16D45" w:rsidRPr="00FC72CC">
        <w:t xml:space="preserve"> </w:t>
      </w:r>
      <w:r w:rsidRPr="00FC72CC">
        <w:t xml:space="preserve">we </w:t>
      </w:r>
      <w:r w:rsidR="00B16D45" w:rsidRPr="00FC72CC">
        <w:t>suspect</w:t>
      </w:r>
      <w:r w:rsidRPr="00FC72CC">
        <w:t xml:space="preserve"> a VM to run an attacker. If </w:t>
      </w:r>
      <w:r w:rsidRPr="007E4083">
        <w:rPr>
          <w:i/>
          <w:iCs/>
        </w:rPr>
        <w:t>NR</w:t>
      </w:r>
      <w:r w:rsidRPr="00FC72CC">
        <w:t xml:space="preserve"> remains above </w:t>
      </w:r>
      <w:r w:rsidRPr="00FC72CC">
        <w:rPr>
          <w:i/>
          <w:iCs/>
        </w:rPr>
        <w:t>Threshold</w:t>
      </w:r>
      <w:r w:rsidRPr="00FC72CC">
        <w:t xml:space="preserve"> during several SM iterations, we conclude that a DOS attacker continues to operate and kill the VM running an attacker. If </w:t>
      </w:r>
      <w:r w:rsidRPr="007E4083">
        <w:rPr>
          <w:i/>
          <w:iCs/>
        </w:rPr>
        <w:t>NR</w:t>
      </w:r>
      <w:r w:rsidRPr="00FC72CC">
        <w:t xml:space="preserve"> becomes very high, exceeding the threshold </w:t>
      </w:r>
      <w:r w:rsidRPr="00FC72CC">
        <w:rPr>
          <w:i/>
          <w:iCs/>
        </w:rPr>
        <w:t>MaxThreshold</w:t>
      </w:r>
      <w:r w:rsidRPr="00FC72CC">
        <w:t xml:space="preserve"> (which is significantly bigger than </w:t>
      </w:r>
      <w:r w:rsidRPr="00FC72CC">
        <w:rPr>
          <w:i/>
          <w:iCs/>
        </w:rPr>
        <w:t>Threshold</w:t>
      </w:r>
      <w:r w:rsidRPr="00FC72CC">
        <w:t>)</w:t>
      </w:r>
      <w:r w:rsidR="00662B41">
        <w:t>,</w:t>
      </w:r>
      <w:r w:rsidRPr="00FC72CC">
        <w:t xml:space="preserve"> we kill the VM executing an attacker immediately.</w:t>
      </w:r>
    </w:p>
    <w:p w14:paraId="26CE941A" w14:textId="77777777" w:rsidR="00B16D45" w:rsidRPr="00FC72CC" w:rsidRDefault="00B16D45" w:rsidP="00B16D45">
      <w:pPr>
        <w:widowControl w:val="0"/>
        <w:overflowPunct w:val="0"/>
        <w:autoSpaceDE w:val="0"/>
        <w:autoSpaceDN w:val="0"/>
        <w:adjustRightInd w:val="0"/>
        <w:spacing w:line="239" w:lineRule="auto"/>
        <w:ind w:right="280" w:firstLine="284"/>
        <w:jc w:val="both"/>
      </w:pPr>
    </w:p>
    <w:p w14:paraId="5E1464F0" w14:textId="77777777" w:rsidR="00D204B2" w:rsidRPr="00FC72CC" w:rsidRDefault="00D204B2" w:rsidP="00385D43">
      <w:pPr>
        <w:widowControl w:val="0"/>
        <w:overflowPunct w:val="0"/>
        <w:autoSpaceDE w:val="0"/>
        <w:autoSpaceDN w:val="0"/>
        <w:adjustRightInd w:val="0"/>
        <w:spacing w:line="239" w:lineRule="auto"/>
        <w:ind w:right="280"/>
        <w:jc w:val="both"/>
      </w:pPr>
      <w:r w:rsidRPr="00FC72CC">
        <w:rPr>
          <w:b/>
          <w:bCs/>
          <w:i/>
          <w:iCs/>
        </w:rPr>
        <w:t>Rootkit activities</w:t>
      </w:r>
      <w:r w:rsidRPr="00FC72CC">
        <w:t xml:space="preserve"> Our system detects </w:t>
      </w:r>
      <w:r w:rsidR="00B339EE" w:rsidRPr="00FC72CC">
        <w:t>modifications</w:t>
      </w:r>
      <w:r w:rsidRPr="00FC72CC">
        <w:t xml:space="preserve"> of the Interrupt Description Table (IDT) that contains the entries to software interrupt handlers (also to system calls because a system call is a particular case of software interrupt).</w:t>
      </w:r>
      <w:r w:rsidR="00B16D45" w:rsidRPr="00FC72CC">
        <w:t xml:space="preserve"> If a party run</w:t>
      </w:r>
      <w:r w:rsidRPr="00FC72CC">
        <w:t xml:space="preserve">ning at some VM tries to modify the IDT of the corresponding virtual CPU we assume that this party is malicious and kill the corresponding VM. This is because hooking the system control </w:t>
      </w:r>
      <w:r w:rsidR="00B16D45" w:rsidRPr="00FC72CC">
        <w:rPr>
          <w:rFonts w:eastAsia="PMingLiU"/>
        </w:rPr>
        <w:t>fl</w:t>
      </w:r>
      <w:r w:rsidR="00B16D45" w:rsidRPr="00FC72CC">
        <w:t>ow (in particular in</w:t>
      </w:r>
      <w:r w:rsidRPr="00FC72CC">
        <w:t>terrupt handlers) is the preparatory stage towards breaching into the hypervisor as in [24, 3, 30].</w:t>
      </w:r>
    </w:p>
    <w:p w14:paraId="34149882" w14:textId="0DD402A4" w:rsidR="00A229BB" w:rsidRDefault="00A229BB" w:rsidP="00FC72CC">
      <w:pPr>
        <w:widowControl w:val="0"/>
        <w:overflowPunct w:val="0"/>
        <w:autoSpaceDE w:val="0"/>
        <w:autoSpaceDN w:val="0"/>
        <w:adjustRightInd w:val="0"/>
        <w:spacing w:line="228" w:lineRule="auto"/>
        <w:ind w:right="1120"/>
        <w:jc w:val="both"/>
        <w:rPr>
          <w:ins w:id="27" w:author="admin" w:date="2014-04-30T11:38:00Z"/>
        </w:rPr>
      </w:pPr>
    </w:p>
    <w:p w14:paraId="43EE0079" w14:textId="1284AC13" w:rsidR="00AA4CA5" w:rsidRDefault="00B16D45" w:rsidP="00FC72CC">
      <w:pPr>
        <w:widowControl w:val="0"/>
        <w:overflowPunct w:val="0"/>
        <w:autoSpaceDE w:val="0"/>
        <w:autoSpaceDN w:val="0"/>
        <w:adjustRightInd w:val="0"/>
        <w:spacing w:line="228" w:lineRule="auto"/>
        <w:ind w:right="1120"/>
        <w:jc w:val="both"/>
      </w:pPr>
      <w:r w:rsidRPr="00FC72CC">
        <w:t>Figure 7 provides the state machines that</w:t>
      </w:r>
      <w:r w:rsidR="00D80C6B">
        <w:t xml:space="preserve"> </w:t>
      </w:r>
      <w:r w:rsidRPr="00FC72CC">
        <w:t>illustrate both defense policies.</w:t>
      </w:r>
    </w:p>
    <w:p w14:paraId="29802A44" w14:textId="0AC66C5B" w:rsidR="001F188E" w:rsidRPr="00FC72CC" w:rsidRDefault="001F188E" w:rsidP="00FC72CC">
      <w:pPr>
        <w:widowControl w:val="0"/>
        <w:overflowPunct w:val="0"/>
        <w:autoSpaceDE w:val="0"/>
        <w:autoSpaceDN w:val="0"/>
        <w:adjustRightInd w:val="0"/>
        <w:spacing w:line="228" w:lineRule="auto"/>
        <w:ind w:right="1120"/>
        <w:jc w:val="both"/>
      </w:pPr>
    </w:p>
    <w:p w14:paraId="1C94F1E8" w14:textId="55ABC813" w:rsidR="00AA4CA5" w:rsidRPr="002323BE" w:rsidRDefault="00612EC7" w:rsidP="00385D43">
      <w:pPr>
        <w:pStyle w:val="Heading2"/>
        <w:numPr>
          <w:ilvl w:val="0"/>
          <w:numId w:val="0"/>
        </w:numPr>
        <w:ind w:left="288" w:hanging="288"/>
      </w:pPr>
      <w:r>
        <w:t xml:space="preserve">B </w:t>
      </w:r>
      <w:r w:rsidR="00AA4CA5" w:rsidRPr="002323BE">
        <w:t>Implementation Issues</w:t>
      </w:r>
    </w:p>
    <w:p w14:paraId="2AC86622" w14:textId="11E48C86" w:rsidR="00035FAF" w:rsidRDefault="00AA4CA5" w:rsidP="00A01FD0">
      <w:pPr>
        <w:widowControl w:val="0"/>
        <w:overflowPunct w:val="0"/>
        <w:autoSpaceDE w:val="0"/>
        <w:autoSpaceDN w:val="0"/>
        <w:adjustRightInd w:val="0"/>
        <w:spacing w:line="235" w:lineRule="auto"/>
        <w:ind w:right="20"/>
        <w:jc w:val="both"/>
      </w:pPr>
      <w:r w:rsidRPr="00FC72CC">
        <w:t xml:space="preserve">The prototype is implemented as a Linux kernel module. </w:t>
      </w:r>
      <w:r w:rsidR="00EC7886">
        <w:t xml:space="preserve">Its </w:t>
      </w:r>
    </w:p>
    <w:p w14:paraId="3F36A8F5" w14:textId="79AAAE58" w:rsidR="00035FAF" w:rsidDel="00A229BB" w:rsidRDefault="00035FAF" w:rsidP="001655D1">
      <w:pPr>
        <w:widowControl w:val="0"/>
        <w:overflowPunct w:val="0"/>
        <w:autoSpaceDE w:val="0"/>
        <w:autoSpaceDN w:val="0"/>
        <w:adjustRightInd w:val="0"/>
        <w:spacing w:line="235" w:lineRule="auto"/>
        <w:ind w:right="20"/>
        <w:jc w:val="both"/>
        <w:rPr>
          <w:del w:id="28" w:author="admin" w:date="2014-04-30T11:39:00Z"/>
        </w:rPr>
      </w:pPr>
    </w:p>
    <w:p w14:paraId="191123DB" w14:textId="68E53DC4" w:rsidR="00AA4CA5" w:rsidRPr="00FC72CC" w:rsidRDefault="00A229BB" w:rsidP="001655D1">
      <w:pPr>
        <w:widowControl w:val="0"/>
        <w:overflowPunct w:val="0"/>
        <w:autoSpaceDE w:val="0"/>
        <w:autoSpaceDN w:val="0"/>
        <w:adjustRightInd w:val="0"/>
        <w:spacing w:line="235" w:lineRule="auto"/>
        <w:ind w:right="20"/>
        <w:jc w:val="both"/>
      </w:pPr>
      <w:r w:rsidRPr="007E4083">
        <w:rPr>
          <w:noProof/>
          <w:sz w:val="18"/>
          <w:szCs w:val="18"/>
          <w:lang w:bidi="he-IL"/>
        </w:rPr>
        <w:drawing>
          <wp:anchor distT="0" distB="0" distL="114300" distR="114300" simplePos="0" relativeHeight="251675648" behindDoc="1" locked="0" layoutInCell="0" allowOverlap="1" wp14:anchorId="43E11B2A" wp14:editId="5C81DEEA">
            <wp:simplePos x="0" y="0"/>
            <wp:positionH relativeFrom="page">
              <wp:posOffset>4102100</wp:posOffset>
            </wp:positionH>
            <wp:positionV relativeFrom="page">
              <wp:posOffset>7483475</wp:posOffset>
            </wp:positionV>
            <wp:extent cx="3181985" cy="1812290"/>
            <wp:effectExtent l="0" t="0" r="0" b="0"/>
            <wp:wrapTopAndBottom/>
            <wp:docPr id="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81985" cy="1812290"/>
                    </a:xfrm>
                    <a:prstGeom prst="rect">
                      <a:avLst/>
                    </a:prstGeom>
                    <a:noFill/>
                  </pic:spPr>
                </pic:pic>
              </a:graphicData>
            </a:graphic>
            <wp14:sizeRelH relativeFrom="page">
              <wp14:pctWidth>0</wp14:pctWidth>
            </wp14:sizeRelH>
            <wp14:sizeRelV relativeFrom="page">
              <wp14:pctHeight>0</wp14:pctHeight>
            </wp14:sizeRelV>
          </wp:anchor>
        </w:drawing>
      </w:r>
      <w:r w:rsidR="00EC7886">
        <w:t xml:space="preserve">current </w:t>
      </w:r>
      <w:r w:rsidR="00AA4CA5" w:rsidRPr="00FC72CC">
        <w:t xml:space="preserve">version has the following timer interrupt handlers installed: </w:t>
      </w:r>
      <w:r w:rsidR="00035FAF">
        <w:t>t</w:t>
      </w:r>
      <w:r w:rsidR="00AA4CA5" w:rsidRPr="00FC72CC">
        <w:t>he SM timer and the watchdog timer. The SM timer handler does the following:</w:t>
      </w:r>
    </w:p>
    <w:p w14:paraId="4199427A" w14:textId="77777777" w:rsidR="00AA4CA5" w:rsidRPr="00FC72CC" w:rsidRDefault="00AA4CA5" w:rsidP="00AA4CA5">
      <w:pPr>
        <w:widowControl w:val="0"/>
        <w:autoSpaceDE w:val="0"/>
        <w:autoSpaceDN w:val="0"/>
        <w:adjustRightInd w:val="0"/>
        <w:spacing w:line="127" w:lineRule="exact"/>
      </w:pPr>
    </w:p>
    <w:p w14:paraId="2F982BD2" w14:textId="715DEA76" w:rsidR="00AA4CA5" w:rsidRPr="00FC72CC" w:rsidRDefault="00AA4CA5" w:rsidP="007E4083">
      <w:pPr>
        <w:widowControl w:val="0"/>
        <w:numPr>
          <w:ilvl w:val="0"/>
          <w:numId w:val="52"/>
        </w:numPr>
        <w:overflowPunct w:val="0"/>
        <w:autoSpaceDE w:val="0"/>
        <w:autoSpaceDN w:val="0"/>
        <w:adjustRightInd w:val="0"/>
        <w:spacing w:line="225" w:lineRule="exact"/>
        <w:ind w:left="0" w:right="170" w:firstLine="284"/>
        <w:jc w:val="both"/>
      </w:pPr>
      <w:r w:rsidRPr="00FC72CC">
        <w:t xml:space="preserve">In every execution it checks whether the system state is stable and in case of need brings the system into a stable state. After these actions are </w:t>
      </w:r>
      <w:r w:rsidRPr="007E4083">
        <w:t>fi</w:t>
      </w:r>
      <w:r w:rsidRPr="00FC72CC">
        <w:t xml:space="preserve">nished the watchdog timer signal is postponed, thus illustrating the </w:t>
      </w:r>
      <w:r w:rsidR="006F20BD" w:rsidRPr="0064557F">
        <w:rPr>
          <w:i/>
          <w:iCs/>
        </w:rPr>
        <w:t>AmAlive</w:t>
      </w:r>
      <w:r w:rsidR="006F20BD" w:rsidRPr="00FC72CC">
        <w:t xml:space="preserve"> message.</w:t>
      </w:r>
    </w:p>
    <w:p w14:paraId="7BD5E789" w14:textId="77777777" w:rsidR="00AA4CA5" w:rsidRPr="007E4083" w:rsidRDefault="00AA4CA5" w:rsidP="007E4083">
      <w:pPr>
        <w:widowControl w:val="0"/>
        <w:numPr>
          <w:ilvl w:val="0"/>
          <w:numId w:val="52"/>
        </w:numPr>
        <w:overflowPunct w:val="0"/>
        <w:autoSpaceDE w:val="0"/>
        <w:autoSpaceDN w:val="0"/>
        <w:adjustRightInd w:val="0"/>
        <w:spacing w:line="225" w:lineRule="exact"/>
        <w:ind w:left="0" w:right="170" w:firstLine="284"/>
        <w:jc w:val="both"/>
      </w:pPr>
      <w:r w:rsidRPr="00FC72CC">
        <w:t>The system state is assumed to be stable if no IDT modi</w:t>
      </w:r>
      <w:r w:rsidR="00E56B3B" w:rsidRPr="00FC72CC">
        <w:t>fi</w:t>
      </w:r>
      <w:r w:rsidRPr="00FC72CC">
        <w:t xml:space="preserve">cations and no DDOS attacks are noticed. </w:t>
      </w:r>
    </w:p>
    <w:p w14:paraId="58206136" w14:textId="77777777" w:rsidR="00AA4CA5" w:rsidRPr="00FC72CC" w:rsidRDefault="00AA4CA5" w:rsidP="007E4083">
      <w:pPr>
        <w:widowControl w:val="0"/>
        <w:numPr>
          <w:ilvl w:val="0"/>
          <w:numId w:val="52"/>
        </w:numPr>
        <w:overflowPunct w:val="0"/>
        <w:autoSpaceDE w:val="0"/>
        <w:autoSpaceDN w:val="0"/>
        <w:adjustRightInd w:val="0"/>
        <w:spacing w:line="225" w:lineRule="exact"/>
        <w:ind w:left="0" w:right="170" w:firstLine="284"/>
        <w:jc w:val="both"/>
        <w:rPr>
          <w:rFonts w:eastAsia="PMingLiU"/>
        </w:rPr>
      </w:pPr>
      <w:r w:rsidRPr="00FC72CC">
        <w:t>If the system state is unstable</w:t>
      </w:r>
      <w:r w:rsidR="00662B41">
        <w:t>,</w:t>
      </w:r>
      <w:r w:rsidRPr="00FC72CC">
        <w:t xml:space="preserve"> then the SM brings it to a stab</w:t>
      </w:r>
      <w:r w:rsidR="00E56B3B" w:rsidRPr="00FC72CC">
        <w:t>l</w:t>
      </w:r>
      <w:r w:rsidRPr="00FC72CC">
        <w:t>e state as it is described in the previous section</w:t>
      </w:r>
      <w:r w:rsidR="00662B41">
        <w:t>.</w:t>
      </w:r>
      <w:r w:rsidRPr="00FC72CC">
        <w:t xml:space="preserve">  </w:t>
      </w:r>
    </w:p>
    <w:p w14:paraId="6D3E4AED" w14:textId="77777777" w:rsidR="00AA4CA5" w:rsidRPr="00FC72CC" w:rsidRDefault="00AA4CA5" w:rsidP="007E4083">
      <w:pPr>
        <w:widowControl w:val="0"/>
        <w:numPr>
          <w:ilvl w:val="0"/>
          <w:numId w:val="52"/>
        </w:numPr>
        <w:overflowPunct w:val="0"/>
        <w:autoSpaceDE w:val="0"/>
        <w:autoSpaceDN w:val="0"/>
        <w:adjustRightInd w:val="0"/>
        <w:spacing w:line="229" w:lineRule="auto"/>
        <w:ind w:left="0" w:right="170" w:firstLine="284"/>
        <w:jc w:val="both"/>
      </w:pPr>
      <w:r w:rsidRPr="00FC72CC">
        <w:t>Once in several executions of the SM timer handle</w:t>
      </w:r>
      <w:r w:rsidR="00E56B3B" w:rsidRPr="00FC72CC">
        <w:t>s</w:t>
      </w:r>
      <w:r w:rsidRPr="00FC72CC">
        <w:t xml:space="preserve"> the system state. The watchdog timer reboots the OS, issuing the Linux system call</w:t>
      </w:r>
      <w:r w:rsidR="009A73EC" w:rsidRPr="00FC72CC">
        <w:t xml:space="preserve"> </w:t>
      </w:r>
      <w:r w:rsidRPr="00FC72CC">
        <w:rPr>
          <w:i/>
          <w:iCs/>
        </w:rPr>
        <w:t>emergency_restart</w:t>
      </w:r>
      <w:r w:rsidRPr="00FC72CC">
        <w:t>.</w:t>
      </w:r>
    </w:p>
    <w:p w14:paraId="09CD5F09" w14:textId="77777777" w:rsidR="00AA4CA5" w:rsidRPr="00FC72CC" w:rsidRDefault="00AA4CA5" w:rsidP="00AA4CA5">
      <w:pPr>
        <w:widowControl w:val="0"/>
        <w:autoSpaceDE w:val="0"/>
        <w:autoSpaceDN w:val="0"/>
        <w:adjustRightInd w:val="0"/>
        <w:spacing w:line="41" w:lineRule="exact"/>
        <w:jc w:val="both"/>
      </w:pPr>
    </w:p>
    <w:p w14:paraId="26C39657" w14:textId="77777777" w:rsidR="00AA4CA5" w:rsidRPr="00FC72CC" w:rsidRDefault="00AA4CA5" w:rsidP="00AA4CA5">
      <w:pPr>
        <w:widowControl w:val="0"/>
        <w:overflowPunct w:val="0"/>
        <w:autoSpaceDE w:val="0"/>
        <w:autoSpaceDN w:val="0"/>
        <w:adjustRightInd w:val="0"/>
        <w:spacing w:line="233" w:lineRule="exact"/>
        <w:ind w:firstLine="299"/>
        <w:jc w:val="both"/>
      </w:pPr>
      <w:r w:rsidRPr="00FC72CC">
        <w:t xml:space="preserve">We have implemented the </w:t>
      </w:r>
      <w:r w:rsidR="00907516" w:rsidRPr="00FC72CC">
        <w:rPr>
          <w:rFonts w:eastAsia="PMingLiU"/>
        </w:rPr>
        <w:t>fi</w:t>
      </w:r>
      <w:r w:rsidRPr="00FC72CC">
        <w:t>rst version of the Tra</w:t>
      </w:r>
      <w:r w:rsidRPr="00FC72CC">
        <w:rPr>
          <w:rFonts w:eastAsia="PMingLiU"/>
        </w:rPr>
        <w:t>ffi</w:t>
      </w:r>
      <w:r w:rsidRPr="00FC72CC">
        <w:t>c Monitor. It intercepts the network tra</w:t>
      </w:r>
      <w:r w:rsidRPr="00FC72CC">
        <w:rPr>
          <w:rFonts w:eastAsia="PMingLiU"/>
        </w:rPr>
        <w:t>ffi</w:t>
      </w:r>
      <w:r w:rsidRPr="00FC72CC">
        <w:t xml:space="preserve">c between guests, printing out short statistics about it (e.g., number of bytes). This is done by </w:t>
      </w:r>
      <w:r w:rsidRPr="00FC72CC">
        <w:rPr>
          <w:rFonts w:eastAsia="PMingLiU"/>
        </w:rPr>
        <w:t>fi</w:t>
      </w:r>
      <w:r w:rsidRPr="00FC72CC">
        <w:t xml:space="preserve">nding the handlers for the TCP system calls (i.e., </w:t>
      </w:r>
      <w:r w:rsidRPr="00FC72CC">
        <w:rPr>
          <w:i/>
          <w:iCs/>
        </w:rPr>
        <w:t>sendv</w:t>
      </w:r>
      <w:r w:rsidRPr="00FC72CC">
        <w:t xml:space="preserve">, </w:t>
      </w:r>
      <w:r w:rsidRPr="00FC72CC">
        <w:rPr>
          <w:i/>
          <w:iCs/>
        </w:rPr>
        <w:t>recv</w:t>
      </w:r>
      <w:r w:rsidRPr="00FC72CC">
        <w:t>) in the system call table, following the approach of [23, Section 7]. To make a full-</w:t>
      </w:r>
      <w:r w:rsidR="00594C85" w:rsidRPr="00FC72CC">
        <w:rPr>
          <w:rFonts w:eastAsia="PMingLiU"/>
        </w:rPr>
        <w:t>f</w:t>
      </w:r>
      <w:r w:rsidR="00594C85" w:rsidRPr="00FC72CC">
        <w:t>l</w:t>
      </w:r>
      <w:r w:rsidRPr="00FC72CC">
        <w:t>edged tra</w:t>
      </w:r>
      <w:r w:rsidR="00594C85" w:rsidRPr="00FC72CC">
        <w:rPr>
          <w:rFonts w:eastAsia="PMingLiU"/>
        </w:rPr>
        <w:t>ffi</w:t>
      </w:r>
      <w:r w:rsidRPr="00FC72CC">
        <w:t>c sensor</w:t>
      </w:r>
      <w:r w:rsidR="00662B41">
        <w:t>,</w:t>
      </w:r>
      <w:r w:rsidRPr="00FC72CC">
        <w:t xml:space="preserve"> we still have to treat special cases like the presence of VirtIO infrastructure [25] that consists of special drivers processing I/O at the guest side.</w:t>
      </w:r>
    </w:p>
    <w:p w14:paraId="386B58AE" w14:textId="77777777" w:rsidR="00AA4CA5" w:rsidRPr="00FC72CC" w:rsidRDefault="00AA4CA5" w:rsidP="00AA4CA5">
      <w:pPr>
        <w:widowControl w:val="0"/>
        <w:autoSpaceDE w:val="0"/>
        <w:autoSpaceDN w:val="0"/>
        <w:adjustRightInd w:val="0"/>
        <w:spacing w:line="47" w:lineRule="exact"/>
      </w:pPr>
    </w:p>
    <w:p w14:paraId="0935D338" w14:textId="77777777" w:rsidR="00AA4CA5" w:rsidRPr="00FC72CC" w:rsidRDefault="00AA4CA5" w:rsidP="007D6F13">
      <w:pPr>
        <w:widowControl w:val="0"/>
        <w:overflowPunct w:val="0"/>
        <w:autoSpaceDE w:val="0"/>
        <w:autoSpaceDN w:val="0"/>
        <w:adjustRightInd w:val="0"/>
        <w:spacing w:line="244" w:lineRule="auto"/>
        <w:ind w:right="40" w:firstLine="299"/>
        <w:jc w:val="both"/>
      </w:pPr>
      <w:r w:rsidRPr="00FC72CC">
        <w:t xml:space="preserve">We are running our prototype on an Intel architecture so we are using the memory associated with System Management </w:t>
      </w:r>
      <w:r w:rsidR="0035094D" w:rsidRPr="00FC72CC">
        <w:t xml:space="preserve">Mode </w:t>
      </w:r>
      <w:r w:rsidRPr="00FC72CC">
        <w:t>(SMM, [16]) to provide the hardware-based write-protection of the Integrity Checker code. Most of the modern hardware support hardware-based memory protection. The integrity checker code runs in SMM and is triggered by the hardware timer. Such a signal is guaranteed to arrive regardless of software behavior.</w:t>
      </w:r>
    </w:p>
    <w:p w14:paraId="70F4D42C" w14:textId="77777777" w:rsidR="00AA4CA5" w:rsidRPr="00FC72CC" w:rsidRDefault="00AA4CA5" w:rsidP="00AA4CA5">
      <w:pPr>
        <w:widowControl w:val="0"/>
        <w:autoSpaceDE w:val="0"/>
        <w:autoSpaceDN w:val="0"/>
        <w:adjustRightInd w:val="0"/>
        <w:spacing w:line="37" w:lineRule="exact"/>
      </w:pPr>
    </w:p>
    <w:p w14:paraId="7B7C8B1A" w14:textId="77777777" w:rsidR="00AA4CA5" w:rsidRPr="00FC72CC" w:rsidRDefault="00AA4CA5" w:rsidP="002608F8">
      <w:pPr>
        <w:widowControl w:val="0"/>
        <w:overflowPunct w:val="0"/>
        <w:autoSpaceDE w:val="0"/>
        <w:autoSpaceDN w:val="0"/>
        <w:adjustRightInd w:val="0"/>
        <w:spacing w:line="232" w:lineRule="exact"/>
        <w:ind w:right="40" w:firstLine="299"/>
        <w:jc w:val="both"/>
      </w:pPr>
      <w:r w:rsidRPr="00FC72CC">
        <w:t>It should be noted that in order to detect rootkits the whole OS kernel (not just the Stabilization Manager) should be checked for changes. The ine</w:t>
      </w:r>
      <w:r w:rsidR="00594C85" w:rsidRPr="00FC72CC">
        <w:rPr>
          <w:rFonts w:eastAsia="PMingLiU"/>
        </w:rPr>
        <w:t>ffi</w:t>
      </w:r>
      <w:r w:rsidRPr="00FC72CC">
        <w:t>ciency of this operation is aggravated by the fact that the Integrity Checker runs it synchronously, freezing the whole OS. We suggest the following improvement t</w:t>
      </w:r>
      <w:r w:rsidR="00594C85" w:rsidRPr="00FC72CC">
        <w:t>hat is supposed to make the sta</w:t>
      </w:r>
      <w:r w:rsidRPr="00FC72CC">
        <w:t>bilization check more e</w:t>
      </w:r>
      <w:r w:rsidR="00594C85" w:rsidRPr="00FC72CC">
        <w:rPr>
          <w:rFonts w:eastAsia="PMingLiU"/>
        </w:rPr>
        <w:t>ffi</w:t>
      </w:r>
      <w:r w:rsidRPr="00FC72CC">
        <w:t>cient:</w:t>
      </w:r>
    </w:p>
    <w:p w14:paraId="73F14CAB" w14:textId="77777777" w:rsidR="00AA4CA5" w:rsidRPr="00FC72CC" w:rsidRDefault="00AA4CA5" w:rsidP="00AA4CA5">
      <w:pPr>
        <w:widowControl w:val="0"/>
        <w:autoSpaceDE w:val="0"/>
        <w:autoSpaceDN w:val="0"/>
        <w:adjustRightInd w:val="0"/>
        <w:spacing w:line="127" w:lineRule="exact"/>
      </w:pPr>
    </w:p>
    <w:p w14:paraId="0B172F70" w14:textId="77777777" w:rsidR="00AA4CA5" w:rsidRPr="00FC72CC" w:rsidRDefault="00AA4CA5" w:rsidP="007E4083">
      <w:pPr>
        <w:widowControl w:val="0"/>
        <w:numPr>
          <w:ilvl w:val="0"/>
          <w:numId w:val="48"/>
        </w:numPr>
        <w:overflowPunct w:val="0"/>
        <w:autoSpaceDE w:val="0"/>
        <w:autoSpaceDN w:val="0"/>
        <w:adjustRightInd w:val="0"/>
        <w:spacing w:line="229" w:lineRule="auto"/>
        <w:ind w:left="0" w:right="40" w:firstLine="284"/>
        <w:jc w:val="both"/>
      </w:pPr>
      <w:r w:rsidRPr="00FC72CC">
        <w:t xml:space="preserve">Let the Integrity Checker verify the integrity of the Watchdog solely because the Watchdog module is relatively small. </w:t>
      </w:r>
    </w:p>
    <w:p w14:paraId="1383A425" w14:textId="12C0E734" w:rsidR="00AA4CA5" w:rsidRPr="00FC72CC" w:rsidRDefault="00AA4CA5" w:rsidP="00A01FD0">
      <w:pPr>
        <w:widowControl w:val="0"/>
        <w:numPr>
          <w:ilvl w:val="0"/>
          <w:numId w:val="48"/>
        </w:numPr>
        <w:overflowPunct w:val="0"/>
        <w:autoSpaceDE w:val="0"/>
        <w:autoSpaceDN w:val="0"/>
        <w:adjustRightInd w:val="0"/>
        <w:spacing w:line="219" w:lineRule="exact"/>
        <w:ind w:left="0" w:right="40" w:firstLine="284"/>
        <w:jc w:val="both"/>
      </w:pPr>
      <w:r w:rsidRPr="00FC72CC">
        <w:t>The Watchdog module</w:t>
      </w:r>
      <w:r w:rsidR="00594C85" w:rsidRPr="00FC72CC">
        <w:t xml:space="preserve"> </w:t>
      </w:r>
      <w:r w:rsidR="00B034C5" w:rsidRPr="00FC72CC">
        <w:t>launches an asynchronous system state check</w:t>
      </w:r>
      <w:r w:rsidR="00B034C5">
        <w:t xml:space="preserve"> </w:t>
      </w:r>
      <w:r w:rsidRPr="00FC72CC">
        <w:t xml:space="preserve">after its integrity is </w:t>
      </w:r>
      <w:r w:rsidR="00FF6D95" w:rsidRPr="00FC72CC">
        <w:t>con</w:t>
      </w:r>
      <w:r w:rsidR="00FF6D95" w:rsidRPr="00FC72CC">
        <w:rPr>
          <w:rFonts w:eastAsia="PMingLiU"/>
        </w:rPr>
        <w:t>fi</w:t>
      </w:r>
      <w:r w:rsidR="00FF6D95" w:rsidRPr="00FC72CC">
        <w:t>rmed</w:t>
      </w:r>
      <w:r w:rsidR="00B034C5">
        <w:t>.</w:t>
      </w:r>
    </w:p>
    <w:p w14:paraId="3C3CEBB8" w14:textId="77777777" w:rsidR="00AA4CA5" w:rsidRPr="00FC72CC" w:rsidRDefault="00AA4CA5" w:rsidP="00AA4CA5">
      <w:pPr>
        <w:widowControl w:val="0"/>
        <w:autoSpaceDE w:val="0"/>
        <w:autoSpaceDN w:val="0"/>
        <w:adjustRightInd w:val="0"/>
        <w:spacing w:line="134" w:lineRule="exact"/>
      </w:pPr>
    </w:p>
    <w:p w14:paraId="082BC83D" w14:textId="77777777" w:rsidR="00AA4CA5" w:rsidRPr="00FC72CC" w:rsidRDefault="00AA4CA5" w:rsidP="00594C85">
      <w:pPr>
        <w:widowControl w:val="0"/>
        <w:overflowPunct w:val="0"/>
        <w:autoSpaceDE w:val="0"/>
        <w:autoSpaceDN w:val="0"/>
        <w:adjustRightInd w:val="0"/>
        <w:spacing w:line="228" w:lineRule="auto"/>
        <w:ind w:right="40"/>
        <w:jc w:val="both"/>
      </w:pPr>
      <w:r w:rsidRPr="00FC72CC">
        <w:t>In order to minimize delays cause</w:t>
      </w:r>
      <w:r w:rsidR="00594C85" w:rsidRPr="00FC72CC">
        <w:t>d by the SMM code execution, ex</w:t>
      </w:r>
      <w:r w:rsidRPr="00FC72CC">
        <w:t xml:space="preserve">tensive system state checks may be carried out at </w:t>
      </w:r>
      <w:r w:rsidR="00FF6D95" w:rsidRPr="00FC72CC">
        <w:t xml:space="preserve">idle periods, possibly </w:t>
      </w:r>
      <w:r w:rsidRPr="00FC72CC">
        <w:t>night time.</w:t>
      </w:r>
    </w:p>
    <w:p w14:paraId="12AD9033" w14:textId="77777777" w:rsidR="00FF6D95" w:rsidRDefault="00FF6D95" w:rsidP="00594C85">
      <w:pPr>
        <w:widowControl w:val="0"/>
        <w:overflowPunct w:val="0"/>
        <w:autoSpaceDE w:val="0"/>
        <w:autoSpaceDN w:val="0"/>
        <w:adjustRightInd w:val="0"/>
        <w:spacing w:line="228" w:lineRule="auto"/>
        <w:ind w:right="40"/>
        <w:jc w:val="both"/>
        <w:rPr>
          <w:sz w:val="18"/>
          <w:szCs w:val="18"/>
        </w:rPr>
      </w:pPr>
    </w:p>
    <w:p w14:paraId="2781A54F" w14:textId="77777777" w:rsidR="00FF6D95" w:rsidRDefault="00FF6D95" w:rsidP="002608F8">
      <w:pPr>
        <w:pStyle w:val="Heading1"/>
      </w:pPr>
      <w:r>
        <w:t>Concluding Remarks</w:t>
      </w:r>
    </w:p>
    <w:p w14:paraId="33AF84B1" w14:textId="77777777" w:rsidR="00FF6D95" w:rsidRPr="0020707B" w:rsidRDefault="00FF6D95" w:rsidP="00594C85">
      <w:pPr>
        <w:widowControl w:val="0"/>
        <w:overflowPunct w:val="0"/>
        <w:autoSpaceDE w:val="0"/>
        <w:autoSpaceDN w:val="0"/>
        <w:adjustRightInd w:val="0"/>
        <w:spacing w:line="228" w:lineRule="auto"/>
        <w:ind w:right="40"/>
        <w:jc w:val="both"/>
        <w:rPr>
          <w:sz w:val="18"/>
          <w:szCs w:val="18"/>
        </w:rPr>
      </w:pPr>
    </w:p>
    <w:p w14:paraId="361F33FF" w14:textId="3630775F" w:rsidR="00283859" w:rsidRDefault="00594C85">
      <w:pPr>
        <w:widowControl w:val="0"/>
        <w:overflowPunct w:val="0"/>
        <w:autoSpaceDE w:val="0"/>
        <w:autoSpaceDN w:val="0"/>
        <w:adjustRightInd w:val="0"/>
        <w:spacing w:line="235" w:lineRule="exact"/>
        <w:ind w:right="20"/>
        <w:jc w:val="both"/>
        <w:rPr>
          <w:ins w:id="29" w:author="admin" w:date="2014-04-30T11:25:00Z"/>
        </w:rPr>
      </w:pPr>
      <w:r w:rsidRPr="0020707B">
        <w:t xml:space="preserve">In this work we have suggested a novel self-stabilizing hypervisor architecture which is capable of performing a wide range of stabilizing actions starting from coarse-grained ones (like killing suspicious VMs) to </w:t>
      </w:r>
      <w:r w:rsidRPr="0020707B">
        <w:rPr>
          <w:rFonts w:eastAsia="PMingLiU"/>
        </w:rPr>
        <w:t>fi</w:t>
      </w:r>
      <w:r w:rsidRPr="0020707B">
        <w:t xml:space="preserve">ne-grained ones (e.g., stopping guest applications whose behavior seems to be suspicious). We have provided the conceptual description of </w:t>
      </w:r>
      <w:r w:rsidRPr="0020707B">
        <w:lastRenderedPageBreak/>
        <w:t xml:space="preserve">the architecture as well as the proof of </w:t>
      </w:r>
      <w:r w:rsidR="00FF6D95">
        <w:t xml:space="preserve">concept for </w:t>
      </w:r>
      <w:r w:rsidRPr="0020707B">
        <w:t>its self-stabilization</w:t>
      </w:r>
      <w:r w:rsidR="00FF6D95">
        <w:t xml:space="preserve"> property</w:t>
      </w:r>
      <w:r w:rsidRPr="0020707B">
        <w:t xml:space="preserve">. As a proof of concept we implement the self-stabilization functionality in the KVM hypervisor [13]. The design proposed in this report adds the self-stabilization feature to the common hypervisor architecture. We have also reviewed </w:t>
      </w:r>
      <w:r w:rsidR="00D80C6B">
        <w:t xml:space="preserve">existing </w:t>
      </w:r>
      <w:r w:rsidR="00D80C6B" w:rsidRPr="0020707B">
        <w:t>industrial</w:t>
      </w:r>
      <w:r w:rsidRPr="0020707B">
        <w:t xml:space="preserve"> products related to the hypervisor level as a </w:t>
      </w:r>
      <w:r w:rsidR="00CE6E1E">
        <w:rPr>
          <w:rFonts w:eastAsia="PMingLiU"/>
        </w:rPr>
        <w:t>fi</w:t>
      </w:r>
      <w:r w:rsidRPr="0020707B">
        <w:t xml:space="preserve">rst step towards extending the current work from a local node to a full </w:t>
      </w:r>
      <w:r w:rsidR="00FF6D95">
        <w:t xml:space="preserve">distributed </w:t>
      </w:r>
      <w:r w:rsidRPr="0020707B">
        <w:t>cloud setting.</w:t>
      </w:r>
      <w:r w:rsidR="00D80C6B">
        <w:t xml:space="preserve"> </w:t>
      </w:r>
      <w:r w:rsidR="00D80C6B" w:rsidRPr="00D80C6B">
        <w:t xml:space="preserve">Finally, we note, that our implementation </w:t>
      </w:r>
      <w:r w:rsidR="00D80C6B">
        <w:t xml:space="preserve">was </w:t>
      </w:r>
      <w:r w:rsidR="00D80C6B" w:rsidRPr="00D80C6B">
        <w:t xml:space="preserve">tested </w:t>
      </w:r>
      <w:r w:rsidR="00D80C6B">
        <w:t xml:space="preserve">with several initial denial of service and rootkits attacks and </w:t>
      </w:r>
      <w:r w:rsidR="00D80C6B" w:rsidRPr="00D80C6B">
        <w:t>exhibit low overhead in consistency monitoring and guarded commands execution for recovering the system to regain consistency.</w:t>
      </w:r>
      <w:ins w:id="30" w:author="admin" w:date="2014-04-30T11:25:00Z">
        <w:r w:rsidR="00283859">
          <w:t xml:space="preserve"> </w:t>
        </w:r>
      </w:ins>
      <w:r w:rsidR="00D80C6B">
        <w:t xml:space="preserve"> </w:t>
      </w:r>
    </w:p>
    <w:p w14:paraId="24A23B76" w14:textId="2097BDEE" w:rsidR="00283859" w:rsidRDefault="00283859">
      <w:pPr>
        <w:widowControl w:val="0"/>
        <w:overflowPunct w:val="0"/>
        <w:autoSpaceDE w:val="0"/>
        <w:autoSpaceDN w:val="0"/>
        <w:adjustRightInd w:val="0"/>
        <w:spacing w:line="235" w:lineRule="exact"/>
        <w:ind w:right="20"/>
        <w:jc w:val="both"/>
        <w:rPr>
          <w:ins w:id="31" w:author="admin" w:date="2014-04-30T11:49:00Z"/>
        </w:rPr>
      </w:pPr>
      <w:ins w:id="32" w:author="admin" w:date="2014-04-30T11:25:00Z">
        <w:r>
          <w:t xml:space="preserve">It should be emphasized that </w:t>
        </w:r>
      </w:ins>
      <w:ins w:id="33" w:author="admin" w:date="2014-04-30T11:26:00Z">
        <w:r>
          <w:t xml:space="preserve">in our approach </w:t>
        </w:r>
      </w:ins>
      <w:ins w:id="34" w:author="admin" w:date="2014-04-30T11:25:00Z">
        <w:r>
          <w:t xml:space="preserve">the security logic </w:t>
        </w:r>
      </w:ins>
      <w:ins w:id="35" w:author="admin" w:date="2014-04-30T11:26:00Z">
        <w:r>
          <w:t xml:space="preserve">is based on a few behavioral patterns shared by a number of threats (e.g., tampering with the interrupt description table). </w:t>
        </w:r>
      </w:ins>
      <w:ins w:id="36" w:author="admin" w:date="2014-04-30T11:27:00Z">
        <w:r>
          <w:t>Taking into account the modularity of our system, we can</w:t>
        </w:r>
      </w:ins>
      <w:ins w:id="37" w:author="admin" w:date="2014-04-30T11:28:00Z">
        <w:r>
          <w:t xml:space="preserve"> </w:t>
        </w:r>
      </w:ins>
      <w:ins w:id="38" w:author="admin" w:date="2014-04-30T18:01:00Z">
        <w:r w:rsidR="004E4BF1">
          <w:t>seamlessly</w:t>
        </w:r>
      </w:ins>
      <w:ins w:id="39" w:author="admin" w:date="2014-04-30T11:27:00Z">
        <w:r>
          <w:t xml:space="preserve"> adapt</w:t>
        </w:r>
      </w:ins>
      <w:ins w:id="40" w:author="admin" w:date="2014-04-30T11:28:00Z">
        <w:r>
          <w:t xml:space="preserve"> it to emerging threats.</w:t>
        </w:r>
      </w:ins>
      <w:ins w:id="41" w:author="admin" w:date="2014-04-30T11:27:00Z">
        <w:r>
          <w:t xml:space="preserve"> </w:t>
        </w:r>
      </w:ins>
    </w:p>
    <w:p w14:paraId="6C54DB54" w14:textId="61B0693C" w:rsidR="00036E02" w:rsidRDefault="00036E02">
      <w:pPr>
        <w:widowControl w:val="0"/>
        <w:overflowPunct w:val="0"/>
        <w:autoSpaceDE w:val="0"/>
        <w:autoSpaceDN w:val="0"/>
        <w:adjustRightInd w:val="0"/>
        <w:spacing w:line="235" w:lineRule="exact"/>
        <w:ind w:right="20"/>
        <w:jc w:val="both"/>
        <w:rPr>
          <w:ins w:id="42" w:author="admin" w:date="2014-04-30T11:24:00Z"/>
        </w:rPr>
      </w:pPr>
      <w:ins w:id="43" w:author="admin" w:date="2014-04-30T11:50:00Z">
        <w:r>
          <w:t>Our approach has several weaknesses</w:t>
        </w:r>
      </w:ins>
      <w:ins w:id="44" w:author="admin" w:date="2014-04-30T11:52:00Z">
        <w:r>
          <w:t xml:space="preserve">: </w:t>
        </w:r>
      </w:ins>
      <w:ins w:id="45" w:author="admin" w:date="2014-04-30T11:51:00Z">
        <w:r>
          <w:t>i</w:t>
        </w:r>
      </w:ins>
      <w:ins w:id="46" w:author="admin" w:date="2014-04-30T11:50:00Z">
        <w:r>
          <w:t>nefficiency (the Integrity Checker ha</w:t>
        </w:r>
      </w:ins>
      <w:ins w:id="47" w:author="admin" w:date="2014-04-30T11:51:00Z">
        <w:r>
          <w:t>s to traverse the whole OS in order to reveal all illegal modifications) and slow reaction time (</w:t>
        </w:r>
      </w:ins>
      <w:ins w:id="48" w:author="admin" w:date="2014-04-30T11:53:00Z">
        <w:r w:rsidR="00637832">
          <w:t>an adversary may steal a lo</w:t>
        </w:r>
      </w:ins>
      <w:ins w:id="49" w:author="admin" w:date="2014-04-30T11:54:00Z">
        <w:r w:rsidR="00637832">
          <w:t xml:space="preserve">t of confidential data </w:t>
        </w:r>
      </w:ins>
      <w:ins w:id="50" w:author="admin" w:date="2014-04-30T11:56:00Z">
        <w:r w:rsidR="00637832">
          <w:t>until before the integrity check spots it</w:t>
        </w:r>
      </w:ins>
      <w:ins w:id="51" w:author="admin" w:date="2014-04-30T11:51:00Z">
        <w:r>
          <w:t>)</w:t>
        </w:r>
      </w:ins>
      <w:ins w:id="52" w:author="admin" w:date="2014-04-30T11:56:00Z">
        <w:r w:rsidR="00637832">
          <w:t>.</w:t>
        </w:r>
      </w:ins>
    </w:p>
    <w:p w14:paraId="6F824E98" w14:textId="51DCD190" w:rsidR="00594C85" w:rsidRPr="0020707B" w:rsidRDefault="00283859">
      <w:pPr>
        <w:widowControl w:val="0"/>
        <w:overflowPunct w:val="0"/>
        <w:autoSpaceDE w:val="0"/>
        <w:autoSpaceDN w:val="0"/>
        <w:adjustRightInd w:val="0"/>
        <w:spacing w:line="235" w:lineRule="exact"/>
        <w:ind w:right="20"/>
        <w:jc w:val="both"/>
      </w:pPr>
      <w:ins w:id="53" w:author="admin" w:date="2014-04-30T11:28:00Z">
        <w:r>
          <w:t>As a future work, w</w:t>
        </w:r>
      </w:ins>
      <w:del w:id="54" w:author="admin" w:date="2014-04-30T11:28:00Z">
        <w:r w:rsidR="00D80C6B" w:rsidDel="00283859">
          <w:delText>W</w:delText>
        </w:r>
      </w:del>
      <w:r w:rsidR="00D80C6B">
        <w:t xml:space="preserve">e plan to expand </w:t>
      </w:r>
      <w:r w:rsidR="0057061F">
        <w:t>experiments</w:t>
      </w:r>
      <w:r w:rsidR="00D80C6B">
        <w:t xml:space="preserve"> using known test workloads, e.g. </w:t>
      </w:r>
      <w:r w:rsidR="00D80C6B">
        <w:fldChar w:fldCharType="begin"/>
      </w:r>
      <w:r w:rsidR="00D80C6B">
        <w:instrText xml:space="preserve"> REF _Ref385410293 \r \h </w:instrText>
      </w:r>
      <w:r w:rsidR="00D80C6B">
        <w:fldChar w:fldCharType="separate"/>
      </w:r>
      <w:r w:rsidR="00A01FD0">
        <w:rPr>
          <w:cs/>
        </w:rPr>
        <w:t>‎</w:t>
      </w:r>
      <w:r w:rsidR="00A01FD0">
        <w:t>[30]</w:t>
      </w:r>
      <w:r w:rsidR="00D80C6B">
        <w:fldChar w:fldCharType="end"/>
      </w:r>
      <w:r w:rsidR="00D80C6B">
        <w:t xml:space="preserve"> while collecting results.</w:t>
      </w:r>
    </w:p>
    <w:p w14:paraId="750E0451" w14:textId="77777777" w:rsidR="00594C85" w:rsidRPr="0020707B" w:rsidRDefault="00594C85" w:rsidP="00594C85">
      <w:pPr>
        <w:widowControl w:val="0"/>
        <w:overflowPunct w:val="0"/>
        <w:autoSpaceDE w:val="0"/>
        <w:autoSpaceDN w:val="0"/>
        <w:adjustRightInd w:val="0"/>
        <w:spacing w:line="228" w:lineRule="auto"/>
        <w:ind w:right="40"/>
        <w:jc w:val="both"/>
        <w:rPr>
          <w:sz w:val="18"/>
          <w:szCs w:val="18"/>
        </w:rPr>
      </w:pPr>
    </w:p>
    <w:p w14:paraId="35C8953B" w14:textId="77777777" w:rsidR="009303D9" w:rsidRPr="005A74AF" w:rsidRDefault="009303D9" w:rsidP="005B520E">
      <w:pPr>
        <w:pStyle w:val="Heading5"/>
      </w:pPr>
      <w:r w:rsidRPr="005A74AF">
        <w:t>Acknowledgment</w:t>
      </w:r>
    </w:p>
    <w:p w14:paraId="6B11D15F" w14:textId="77777777" w:rsidR="009303D9" w:rsidRDefault="00605515" w:rsidP="00E62957">
      <w:pPr>
        <w:pStyle w:val="BodyText"/>
        <w:rPr>
          <w:dstrike/>
        </w:rPr>
      </w:pPr>
      <w:r w:rsidRPr="00B27F2C">
        <w:t xml:space="preserve">This work is supported by Orange Labs under </w:t>
      </w:r>
      <w:r>
        <w:t xml:space="preserve">external </w:t>
      </w:r>
      <w:r w:rsidRPr="00B27F2C">
        <w:t xml:space="preserve">research contract number </w:t>
      </w:r>
      <w:r w:rsidRPr="00FF6163">
        <w:rPr>
          <w:lang w:val="fr-FR" w:eastAsia="fr-FR"/>
        </w:rPr>
        <w:t xml:space="preserve">0050012310-C04021. </w:t>
      </w:r>
      <w:r w:rsidR="00E62957">
        <w:t xml:space="preserve">We </w:t>
      </w:r>
      <w:r w:rsidR="0026291B">
        <w:t xml:space="preserve">also </w:t>
      </w:r>
      <w:r w:rsidR="00E62957">
        <w:t xml:space="preserve">thank the support of the Rita Altura </w:t>
      </w:r>
      <w:r w:rsidR="0086021C">
        <w:t>T</w:t>
      </w:r>
      <w:r w:rsidR="00E62957">
        <w:t xml:space="preserve">rust </w:t>
      </w:r>
      <w:r w:rsidR="0086021C">
        <w:t>C</w:t>
      </w:r>
      <w:r w:rsidR="00E62957">
        <w:t xml:space="preserve">hair in </w:t>
      </w:r>
      <w:r w:rsidR="0086021C">
        <w:t>C</w:t>
      </w:r>
      <w:r w:rsidR="00E62957">
        <w:t xml:space="preserve">omputer </w:t>
      </w:r>
      <w:r w:rsidR="0086021C">
        <w:t>S</w:t>
      </w:r>
      <w:r w:rsidR="00E62957">
        <w:t>cience.</w:t>
      </w:r>
    </w:p>
    <w:p w14:paraId="259A1AA8" w14:textId="77777777" w:rsidR="009B068B" w:rsidRDefault="009B068B">
      <w:pPr>
        <w:pStyle w:val="BodyText"/>
        <w:rPr>
          <w:dstrike/>
        </w:rPr>
      </w:pPr>
    </w:p>
    <w:p w14:paraId="23FD5D4C" w14:textId="77777777" w:rsidR="00E62957" w:rsidRPr="005B520E" w:rsidRDefault="009303D9" w:rsidP="00E62957">
      <w:pPr>
        <w:pStyle w:val="Heading5"/>
      </w:pPr>
      <w:r w:rsidRPr="005B520E">
        <w:t>References</w:t>
      </w:r>
    </w:p>
    <w:p w14:paraId="49F10446" w14:textId="77777777" w:rsidR="009303D9" w:rsidRPr="00E62957" w:rsidRDefault="009303D9" w:rsidP="00E62957">
      <w:pPr>
        <w:jc w:val="left"/>
        <w:rPr>
          <w:sz w:val="18"/>
          <w:szCs w:val="18"/>
        </w:rPr>
      </w:pPr>
    </w:p>
    <w:p w14:paraId="3E3DDF33" w14:textId="373D0988" w:rsidR="00E62957" w:rsidRPr="0020707B" w:rsidRDefault="00E62957" w:rsidP="00E62957">
      <w:pPr>
        <w:widowControl w:val="0"/>
        <w:numPr>
          <w:ilvl w:val="0"/>
          <w:numId w:val="28"/>
        </w:numPr>
        <w:tabs>
          <w:tab w:val="clear" w:pos="720"/>
          <w:tab w:val="num" w:pos="0"/>
        </w:tabs>
        <w:overflowPunct w:val="0"/>
        <w:autoSpaceDE w:val="0"/>
        <w:autoSpaceDN w:val="0"/>
        <w:adjustRightInd w:val="0"/>
        <w:spacing w:line="228" w:lineRule="auto"/>
        <w:ind w:left="420" w:right="40" w:hanging="319"/>
        <w:jc w:val="both"/>
        <w:rPr>
          <w:sz w:val="18"/>
          <w:szCs w:val="18"/>
        </w:rPr>
      </w:pPr>
      <w:r w:rsidRPr="0020707B">
        <w:rPr>
          <w:sz w:val="18"/>
          <w:szCs w:val="18"/>
        </w:rPr>
        <w:t xml:space="preserve">ARM. Trust Zone. Available at </w:t>
      </w:r>
      <w:r w:rsidRPr="00385D43">
        <w:rPr>
          <w:i/>
          <w:iCs/>
          <w:sz w:val="18"/>
          <w:szCs w:val="18"/>
        </w:rPr>
        <w:t>http://www.arm.com/products/processors/technologies/trustzone/index.php</w:t>
      </w:r>
      <w:r w:rsidRPr="0020707B">
        <w:rPr>
          <w:sz w:val="18"/>
          <w:szCs w:val="18"/>
        </w:rPr>
        <w:t xml:space="preserve">. </w:t>
      </w:r>
    </w:p>
    <w:p w14:paraId="66A88556" w14:textId="77777777" w:rsidR="00E62957" w:rsidRPr="0020707B" w:rsidRDefault="00E62957" w:rsidP="00E62957">
      <w:pPr>
        <w:widowControl w:val="0"/>
        <w:tabs>
          <w:tab w:val="num" w:pos="0"/>
        </w:tabs>
        <w:autoSpaceDE w:val="0"/>
        <w:autoSpaceDN w:val="0"/>
        <w:adjustRightInd w:val="0"/>
        <w:spacing w:line="120" w:lineRule="exact"/>
        <w:ind w:right="40"/>
        <w:jc w:val="both"/>
        <w:rPr>
          <w:sz w:val="18"/>
          <w:szCs w:val="18"/>
        </w:rPr>
      </w:pPr>
    </w:p>
    <w:p w14:paraId="6A101DF7" w14:textId="3BA3747B" w:rsidR="00E62957" w:rsidRPr="0020707B" w:rsidRDefault="00E62957" w:rsidP="00E62957">
      <w:pPr>
        <w:widowControl w:val="0"/>
        <w:numPr>
          <w:ilvl w:val="0"/>
          <w:numId w:val="28"/>
        </w:numPr>
        <w:tabs>
          <w:tab w:val="clear" w:pos="720"/>
          <w:tab w:val="num" w:pos="0"/>
        </w:tabs>
        <w:overflowPunct w:val="0"/>
        <w:autoSpaceDE w:val="0"/>
        <w:autoSpaceDN w:val="0"/>
        <w:adjustRightInd w:val="0"/>
        <w:spacing w:line="231" w:lineRule="exact"/>
        <w:ind w:left="420" w:right="40" w:hanging="319"/>
        <w:jc w:val="both"/>
        <w:rPr>
          <w:sz w:val="18"/>
          <w:szCs w:val="18"/>
        </w:rPr>
      </w:pPr>
      <w:r w:rsidRPr="0020707B">
        <w:rPr>
          <w:sz w:val="18"/>
          <w:szCs w:val="18"/>
        </w:rPr>
        <w:t>A. M. Azab, P. Ning, Z. Wang, X. Jiang, X. Zhang, and N. C. Skalsky. Hypersentry: Enabling stealthy in-context measurement of hypervisor integrity. In Proceedings of the 17th ACM Conference on Computer and Communications Security, CCS 10, pages 38</w:t>
      </w:r>
      <w:r w:rsidR="002608F8">
        <w:rPr>
          <w:rFonts w:eastAsia="PMingLiU"/>
          <w:sz w:val="18"/>
          <w:szCs w:val="18"/>
        </w:rPr>
        <w:t>-</w:t>
      </w:r>
      <w:r w:rsidRPr="0020707B">
        <w:rPr>
          <w:sz w:val="18"/>
          <w:szCs w:val="18"/>
        </w:rPr>
        <w:t xml:space="preserve">49, New York, NY, USA, 2010. ACM. </w:t>
      </w:r>
    </w:p>
    <w:p w14:paraId="075A71E3" w14:textId="77777777" w:rsidR="00E62957" w:rsidRPr="0020707B" w:rsidRDefault="00E62957" w:rsidP="00E62957">
      <w:pPr>
        <w:widowControl w:val="0"/>
        <w:tabs>
          <w:tab w:val="num" w:pos="0"/>
        </w:tabs>
        <w:autoSpaceDE w:val="0"/>
        <w:autoSpaceDN w:val="0"/>
        <w:adjustRightInd w:val="0"/>
        <w:spacing w:line="122" w:lineRule="exact"/>
        <w:ind w:right="40"/>
        <w:jc w:val="both"/>
        <w:rPr>
          <w:sz w:val="18"/>
          <w:szCs w:val="18"/>
        </w:rPr>
      </w:pPr>
    </w:p>
    <w:p w14:paraId="33CFCD2F" w14:textId="08B876DE" w:rsidR="00E62957" w:rsidRPr="0020707B" w:rsidRDefault="00E62957" w:rsidP="00E62957">
      <w:pPr>
        <w:widowControl w:val="0"/>
        <w:numPr>
          <w:ilvl w:val="0"/>
          <w:numId w:val="28"/>
        </w:numPr>
        <w:tabs>
          <w:tab w:val="clear" w:pos="720"/>
          <w:tab w:val="num" w:pos="0"/>
        </w:tabs>
        <w:overflowPunct w:val="0"/>
        <w:autoSpaceDE w:val="0"/>
        <w:autoSpaceDN w:val="0"/>
        <w:adjustRightInd w:val="0"/>
        <w:spacing w:line="228" w:lineRule="auto"/>
        <w:ind w:left="420" w:right="40" w:hanging="319"/>
        <w:jc w:val="both"/>
        <w:rPr>
          <w:sz w:val="18"/>
          <w:szCs w:val="18"/>
        </w:rPr>
      </w:pPr>
      <w:r w:rsidRPr="0020707B">
        <w:rPr>
          <w:sz w:val="18"/>
          <w:szCs w:val="18"/>
        </w:rPr>
        <w:t>A. Baliga and L. Iftode. Automated Defense from Rootkit Attacks</w:t>
      </w:r>
      <w:r w:rsidR="009A73EC">
        <w:rPr>
          <w:sz w:val="18"/>
          <w:szCs w:val="18"/>
        </w:rPr>
        <w:t xml:space="preserve"> </w:t>
      </w:r>
      <w:r w:rsidRPr="0020707B">
        <w:rPr>
          <w:sz w:val="18"/>
          <w:szCs w:val="18"/>
        </w:rPr>
        <w:t>Available</w:t>
      </w:r>
      <w:r w:rsidR="009A73EC">
        <w:rPr>
          <w:sz w:val="18"/>
          <w:szCs w:val="18"/>
        </w:rPr>
        <w:t xml:space="preserve"> </w:t>
      </w:r>
      <w:r w:rsidRPr="0020707B">
        <w:rPr>
          <w:sz w:val="18"/>
          <w:szCs w:val="18"/>
        </w:rPr>
        <w:t xml:space="preserve">at </w:t>
      </w:r>
      <w:r w:rsidRPr="00385D43">
        <w:rPr>
          <w:i/>
          <w:iCs/>
          <w:sz w:val="18"/>
          <w:szCs w:val="18"/>
        </w:rPr>
        <w:t>www.vmware.com/pdf/cambridge_rootkit.pdf</w:t>
      </w:r>
      <w:r w:rsidRPr="0020707B">
        <w:rPr>
          <w:sz w:val="18"/>
          <w:szCs w:val="18"/>
        </w:rPr>
        <w:t xml:space="preserve">. </w:t>
      </w:r>
    </w:p>
    <w:p w14:paraId="45FF54FF" w14:textId="77777777" w:rsidR="00E62957" w:rsidRPr="0020707B" w:rsidRDefault="00E62957" w:rsidP="00E62957">
      <w:pPr>
        <w:widowControl w:val="0"/>
        <w:tabs>
          <w:tab w:val="num" w:pos="0"/>
        </w:tabs>
        <w:autoSpaceDE w:val="0"/>
        <w:autoSpaceDN w:val="0"/>
        <w:adjustRightInd w:val="0"/>
        <w:spacing w:line="90" w:lineRule="exact"/>
        <w:ind w:right="40"/>
        <w:jc w:val="both"/>
        <w:rPr>
          <w:sz w:val="18"/>
          <w:szCs w:val="18"/>
        </w:rPr>
      </w:pPr>
    </w:p>
    <w:p w14:paraId="6F6C9B11" w14:textId="27B4D082" w:rsidR="00E62957" w:rsidRPr="0020707B" w:rsidRDefault="00E62957" w:rsidP="007E4083">
      <w:pPr>
        <w:widowControl w:val="0"/>
        <w:numPr>
          <w:ilvl w:val="0"/>
          <w:numId w:val="28"/>
        </w:numPr>
        <w:tabs>
          <w:tab w:val="clear" w:pos="720"/>
          <w:tab w:val="num" w:pos="0"/>
        </w:tabs>
        <w:overflowPunct w:val="0"/>
        <w:autoSpaceDE w:val="0"/>
        <w:autoSpaceDN w:val="0"/>
        <w:adjustRightInd w:val="0"/>
        <w:spacing w:line="239" w:lineRule="auto"/>
        <w:ind w:left="420" w:right="40" w:hanging="319"/>
        <w:jc w:val="both"/>
        <w:rPr>
          <w:sz w:val="18"/>
          <w:szCs w:val="18"/>
        </w:rPr>
      </w:pPr>
      <w:r w:rsidRPr="0020707B">
        <w:rPr>
          <w:sz w:val="18"/>
          <w:szCs w:val="18"/>
        </w:rPr>
        <w:t xml:space="preserve">M. Ben-Yehuda, M. D. Day, Z. Dubitzky, M. Factor, N. Har'El, </w:t>
      </w:r>
      <w:r w:rsidR="00CE6E1E">
        <w:rPr>
          <w:sz w:val="18"/>
          <w:szCs w:val="18"/>
        </w:rPr>
        <w:t xml:space="preserve">A. </w:t>
      </w:r>
      <w:r w:rsidRPr="0020707B">
        <w:rPr>
          <w:sz w:val="18"/>
          <w:szCs w:val="18"/>
        </w:rPr>
        <w:t xml:space="preserve">Gordon, A. Liguori, O. Wasserman, and B.-A. Yassour. The </w:t>
      </w:r>
      <w:r w:rsidR="003F30D7">
        <w:rPr>
          <w:sz w:val="18"/>
          <w:szCs w:val="18"/>
        </w:rPr>
        <w:t>TURTLES</w:t>
      </w:r>
      <w:r w:rsidR="003F30D7" w:rsidRPr="0020707B">
        <w:rPr>
          <w:sz w:val="18"/>
          <w:szCs w:val="18"/>
        </w:rPr>
        <w:t xml:space="preserve"> </w:t>
      </w:r>
      <w:r w:rsidRPr="0020707B">
        <w:rPr>
          <w:sz w:val="18"/>
          <w:szCs w:val="18"/>
        </w:rPr>
        <w:t>project: Design and implementation of nested virtualization. In Proceedings of the 9th USENIX Conference on Operating Systems Design and Implementation OSDI 10, pages 1</w:t>
      </w:r>
      <w:r w:rsidR="00CE6E1E">
        <w:rPr>
          <w:sz w:val="18"/>
          <w:szCs w:val="18"/>
        </w:rPr>
        <w:t>-</w:t>
      </w:r>
      <w:r w:rsidRPr="0020707B">
        <w:rPr>
          <w:sz w:val="18"/>
          <w:szCs w:val="18"/>
        </w:rPr>
        <w:t xml:space="preserve">6, Berkeley, CA, USA, 2010. USENIX Association. </w:t>
      </w:r>
    </w:p>
    <w:p w14:paraId="3485D29D" w14:textId="77777777" w:rsidR="00E62957" w:rsidRPr="0020707B" w:rsidRDefault="00E62957" w:rsidP="00E62957">
      <w:pPr>
        <w:widowControl w:val="0"/>
        <w:tabs>
          <w:tab w:val="num" w:pos="0"/>
        </w:tabs>
        <w:autoSpaceDE w:val="0"/>
        <w:autoSpaceDN w:val="0"/>
        <w:adjustRightInd w:val="0"/>
        <w:spacing w:line="122" w:lineRule="exact"/>
        <w:ind w:right="40"/>
        <w:jc w:val="both"/>
        <w:rPr>
          <w:sz w:val="18"/>
          <w:szCs w:val="18"/>
        </w:rPr>
      </w:pPr>
    </w:p>
    <w:p w14:paraId="0CED9932" w14:textId="77777777" w:rsidR="00E62957" w:rsidRPr="0020707B" w:rsidRDefault="00E62957" w:rsidP="00E62957">
      <w:pPr>
        <w:widowControl w:val="0"/>
        <w:numPr>
          <w:ilvl w:val="0"/>
          <w:numId w:val="28"/>
        </w:numPr>
        <w:tabs>
          <w:tab w:val="clear" w:pos="720"/>
          <w:tab w:val="num" w:pos="0"/>
        </w:tabs>
        <w:overflowPunct w:val="0"/>
        <w:autoSpaceDE w:val="0"/>
        <w:autoSpaceDN w:val="0"/>
        <w:adjustRightInd w:val="0"/>
        <w:spacing w:line="241" w:lineRule="auto"/>
        <w:ind w:left="420" w:right="40" w:hanging="319"/>
        <w:jc w:val="both"/>
        <w:rPr>
          <w:sz w:val="18"/>
          <w:szCs w:val="18"/>
        </w:rPr>
      </w:pPr>
      <w:r w:rsidRPr="0020707B">
        <w:rPr>
          <w:sz w:val="18"/>
          <w:szCs w:val="18"/>
        </w:rPr>
        <w:lastRenderedPageBreak/>
        <w:t>R. C.</w:t>
      </w:r>
      <w:r w:rsidR="002608F8">
        <w:rPr>
          <w:sz w:val="18"/>
          <w:szCs w:val="18"/>
        </w:rPr>
        <w:t xml:space="preserve"> </w:t>
      </w:r>
      <w:r w:rsidRPr="0020707B">
        <w:rPr>
          <w:sz w:val="18"/>
          <w:szCs w:val="18"/>
        </w:rPr>
        <w:t xml:space="preserve">Martin. Agile Software Development: Principles, Patterns and Practices. Prentice Hall, Upper Saddle River, NJ, USA, 2003. </w:t>
      </w:r>
    </w:p>
    <w:p w14:paraId="121AC392" w14:textId="77777777" w:rsidR="00E62957" w:rsidRPr="0020707B" w:rsidRDefault="00E62957" w:rsidP="00E62957">
      <w:pPr>
        <w:widowControl w:val="0"/>
        <w:tabs>
          <w:tab w:val="num" w:pos="0"/>
        </w:tabs>
        <w:autoSpaceDE w:val="0"/>
        <w:autoSpaceDN w:val="0"/>
        <w:adjustRightInd w:val="0"/>
        <w:spacing w:line="119" w:lineRule="exact"/>
        <w:ind w:right="40"/>
        <w:jc w:val="both"/>
        <w:rPr>
          <w:sz w:val="18"/>
          <w:szCs w:val="18"/>
        </w:rPr>
      </w:pPr>
    </w:p>
    <w:p w14:paraId="27CD788E" w14:textId="5EAFC4FF" w:rsidR="00E62957" w:rsidRPr="0020707B" w:rsidRDefault="00E62957" w:rsidP="00E62957">
      <w:pPr>
        <w:widowControl w:val="0"/>
        <w:numPr>
          <w:ilvl w:val="0"/>
          <w:numId w:val="28"/>
        </w:numPr>
        <w:tabs>
          <w:tab w:val="clear" w:pos="720"/>
          <w:tab w:val="num" w:pos="0"/>
        </w:tabs>
        <w:overflowPunct w:val="0"/>
        <w:autoSpaceDE w:val="0"/>
        <w:autoSpaceDN w:val="0"/>
        <w:adjustRightInd w:val="0"/>
        <w:spacing w:line="228" w:lineRule="auto"/>
        <w:ind w:left="420" w:right="40" w:hanging="319"/>
        <w:jc w:val="both"/>
        <w:rPr>
          <w:sz w:val="18"/>
          <w:szCs w:val="18"/>
        </w:rPr>
      </w:pPr>
      <w:r w:rsidRPr="0020707B">
        <w:rPr>
          <w:sz w:val="18"/>
          <w:szCs w:val="18"/>
        </w:rPr>
        <w:t xml:space="preserve">G. Coker. Xen Security Modules. Available </w:t>
      </w:r>
      <w:r w:rsidRPr="00385D43">
        <w:rPr>
          <w:i/>
          <w:iCs/>
          <w:sz w:val="18"/>
          <w:szCs w:val="18"/>
        </w:rPr>
        <w:t>at http://mail.xen. org/files/summit_3/coker-xsm-summit-090706.pdf</w:t>
      </w:r>
      <w:r w:rsidRPr="0020707B">
        <w:rPr>
          <w:sz w:val="18"/>
          <w:szCs w:val="18"/>
        </w:rPr>
        <w:t xml:space="preserve">. </w:t>
      </w:r>
    </w:p>
    <w:p w14:paraId="1096A220" w14:textId="77777777" w:rsidR="00E62957" w:rsidRPr="0020707B" w:rsidRDefault="00E62957" w:rsidP="00E62957">
      <w:pPr>
        <w:widowControl w:val="0"/>
        <w:tabs>
          <w:tab w:val="num" w:pos="0"/>
        </w:tabs>
        <w:autoSpaceDE w:val="0"/>
        <w:autoSpaceDN w:val="0"/>
        <w:adjustRightInd w:val="0"/>
        <w:spacing w:line="90" w:lineRule="exact"/>
        <w:ind w:right="40"/>
        <w:jc w:val="both"/>
        <w:rPr>
          <w:sz w:val="18"/>
          <w:szCs w:val="18"/>
        </w:rPr>
      </w:pPr>
    </w:p>
    <w:p w14:paraId="7DD6647D" w14:textId="77777777" w:rsidR="00E62957" w:rsidRPr="002608F8" w:rsidRDefault="00E62957" w:rsidP="00990F4C">
      <w:pPr>
        <w:widowControl w:val="0"/>
        <w:numPr>
          <w:ilvl w:val="0"/>
          <w:numId w:val="28"/>
        </w:numPr>
        <w:tabs>
          <w:tab w:val="clear" w:pos="720"/>
          <w:tab w:val="num" w:pos="0"/>
        </w:tabs>
        <w:overflowPunct w:val="0"/>
        <w:autoSpaceDE w:val="0"/>
        <w:autoSpaceDN w:val="0"/>
        <w:adjustRightInd w:val="0"/>
        <w:spacing w:line="239" w:lineRule="auto"/>
        <w:ind w:left="420" w:right="40" w:hanging="319"/>
        <w:jc w:val="both"/>
        <w:rPr>
          <w:sz w:val="18"/>
          <w:szCs w:val="18"/>
        </w:rPr>
      </w:pPr>
      <w:r w:rsidRPr="0020707B">
        <w:rPr>
          <w:sz w:val="18"/>
          <w:szCs w:val="18"/>
        </w:rPr>
        <w:t>P. Colp, M. Nanavati, J. Zhu, W. Aiello, G. Coker, T. Deegan,</w:t>
      </w:r>
    </w:p>
    <w:p w14:paraId="24D9F876" w14:textId="7CD8E36F" w:rsidR="00E62957" w:rsidRPr="0020707B" w:rsidRDefault="00E62957" w:rsidP="00E62957">
      <w:pPr>
        <w:widowControl w:val="0"/>
        <w:numPr>
          <w:ilvl w:val="1"/>
          <w:numId w:val="29"/>
        </w:numPr>
        <w:tabs>
          <w:tab w:val="clear" w:pos="1440"/>
          <w:tab w:val="num" w:pos="0"/>
          <w:tab w:val="num" w:pos="649"/>
        </w:tabs>
        <w:overflowPunct w:val="0"/>
        <w:autoSpaceDE w:val="0"/>
        <w:autoSpaceDN w:val="0"/>
        <w:adjustRightInd w:val="0"/>
        <w:spacing w:line="229" w:lineRule="exact"/>
        <w:ind w:left="420" w:right="40" w:firstLine="0"/>
        <w:jc w:val="both"/>
        <w:rPr>
          <w:sz w:val="18"/>
          <w:szCs w:val="18"/>
        </w:rPr>
      </w:pPr>
      <w:r w:rsidRPr="0020707B">
        <w:rPr>
          <w:sz w:val="18"/>
          <w:szCs w:val="18"/>
        </w:rPr>
        <w:t>Loscocco, and A. War</w:t>
      </w:r>
      <w:r w:rsidRPr="0020707B">
        <w:rPr>
          <w:rFonts w:eastAsia="PMingLiU"/>
          <w:sz w:val="18"/>
          <w:szCs w:val="18"/>
        </w:rPr>
        <w:t>fi</w:t>
      </w:r>
      <w:r w:rsidRPr="0020707B">
        <w:rPr>
          <w:sz w:val="18"/>
          <w:szCs w:val="18"/>
        </w:rPr>
        <w:t>eld. Breaking up is hard to do: Security and functionality in a commodity hypervisor. In Proceedings of the Twenty-Third ACM Symposium on Operating Systems Principles, SOSP 11, pages 189</w:t>
      </w:r>
      <w:r w:rsidR="00990F4C">
        <w:rPr>
          <w:sz w:val="18"/>
          <w:szCs w:val="18"/>
        </w:rPr>
        <w:t>-</w:t>
      </w:r>
      <w:r w:rsidRPr="0020707B">
        <w:rPr>
          <w:sz w:val="18"/>
          <w:szCs w:val="18"/>
        </w:rPr>
        <w:t xml:space="preserve">202, New York, NY, USA, 2011. ACM. </w:t>
      </w:r>
    </w:p>
    <w:p w14:paraId="591D93D1" w14:textId="736C1020" w:rsidR="00E62957" w:rsidRPr="0020707B" w:rsidRDefault="00E62957" w:rsidP="00E62957">
      <w:pPr>
        <w:widowControl w:val="0"/>
        <w:tabs>
          <w:tab w:val="num" w:pos="0"/>
        </w:tabs>
        <w:autoSpaceDE w:val="0"/>
        <w:autoSpaceDN w:val="0"/>
        <w:adjustRightInd w:val="0"/>
        <w:spacing w:line="119" w:lineRule="exact"/>
        <w:ind w:right="40"/>
        <w:jc w:val="both"/>
        <w:rPr>
          <w:sz w:val="18"/>
          <w:szCs w:val="18"/>
        </w:rPr>
      </w:pPr>
    </w:p>
    <w:p w14:paraId="5EBCA7AB" w14:textId="77777777" w:rsidR="00E62957" w:rsidRPr="0020707B" w:rsidRDefault="00E62957" w:rsidP="00E62957">
      <w:pPr>
        <w:widowControl w:val="0"/>
        <w:numPr>
          <w:ilvl w:val="0"/>
          <w:numId w:val="30"/>
        </w:numPr>
        <w:tabs>
          <w:tab w:val="clear" w:pos="720"/>
          <w:tab w:val="num" w:pos="0"/>
        </w:tabs>
        <w:overflowPunct w:val="0"/>
        <w:autoSpaceDE w:val="0"/>
        <w:autoSpaceDN w:val="0"/>
        <w:adjustRightInd w:val="0"/>
        <w:spacing w:line="225" w:lineRule="exact"/>
        <w:ind w:left="420" w:right="40" w:hanging="319"/>
        <w:jc w:val="both"/>
        <w:rPr>
          <w:sz w:val="18"/>
          <w:szCs w:val="18"/>
        </w:rPr>
      </w:pPr>
      <w:r w:rsidRPr="0020707B">
        <w:rPr>
          <w:sz w:val="18"/>
          <w:szCs w:val="18"/>
        </w:rPr>
        <w:t>E. Dijkstra. Guarded commands, nondeterminacy and formal derivation of programs. Commun. ACM, 18(8):453</w:t>
      </w:r>
      <w:r w:rsidR="00990F4C">
        <w:rPr>
          <w:sz w:val="18"/>
          <w:szCs w:val="18"/>
        </w:rPr>
        <w:t>-</w:t>
      </w:r>
      <w:r w:rsidRPr="0020707B">
        <w:rPr>
          <w:sz w:val="18"/>
          <w:szCs w:val="18"/>
        </w:rPr>
        <w:t xml:space="preserve">457, Aug. 1975. </w:t>
      </w:r>
    </w:p>
    <w:p w14:paraId="067936CC" w14:textId="77777777" w:rsidR="00E62957" w:rsidRPr="0020707B" w:rsidRDefault="00E62957" w:rsidP="00E62957">
      <w:pPr>
        <w:widowControl w:val="0"/>
        <w:tabs>
          <w:tab w:val="num" w:pos="0"/>
        </w:tabs>
        <w:autoSpaceDE w:val="0"/>
        <w:autoSpaceDN w:val="0"/>
        <w:adjustRightInd w:val="0"/>
        <w:spacing w:line="90" w:lineRule="exact"/>
        <w:ind w:right="40"/>
        <w:jc w:val="both"/>
        <w:rPr>
          <w:sz w:val="18"/>
          <w:szCs w:val="18"/>
        </w:rPr>
      </w:pPr>
    </w:p>
    <w:p w14:paraId="7337E442" w14:textId="7DEDCB70" w:rsidR="00E62957" w:rsidRPr="0020707B" w:rsidRDefault="00E62957" w:rsidP="00E62957">
      <w:pPr>
        <w:widowControl w:val="0"/>
        <w:numPr>
          <w:ilvl w:val="0"/>
          <w:numId w:val="30"/>
        </w:numPr>
        <w:tabs>
          <w:tab w:val="clear" w:pos="720"/>
          <w:tab w:val="num" w:pos="0"/>
        </w:tabs>
        <w:overflowPunct w:val="0"/>
        <w:autoSpaceDE w:val="0"/>
        <w:autoSpaceDN w:val="0"/>
        <w:adjustRightInd w:val="0"/>
        <w:spacing w:line="239" w:lineRule="auto"/>
        <w:ind w:left="420" w:right="40" w:hanging="319"/>
        <w:jc w:val="both"/>
        <w:rPr>
          <w:sz w:val="18"/>
          <w:szCs w:val="18"/>
        </w:rPr>
      </w:pPr>
      <w:r w:rsidRPr="0020707B">
        <w:rPr>
          <w:sz w:val="18"/>
          <w:szCs w:val="18"/>
        </w:rPr>
        <w:t xml:space="preserve">S. Dolev. </w:t>
      </w:r>
      <w:ins w:id="55" w:author="admin" w:date="2014-04-29T16:28:00Z">
        <w:r w:rsidR="0019225C">
          <w:rPr>
            <w:sz w:val="18"/>
            <w:szCs w:val="18"/>
          </w:rPr>
          <w:t xml:space="preserve">Self-Stabilization. </w:t>
        </w:r>
      </w:ins>
      <w:r w:rsidRPr="0020707B">
        <w:rPr>
          <w:sz w:val="18"/>
          <w:szCs w:val="18"/>
        </w:rPr>
        <w:t xml:space="preserve">MIT Press, March 2000. </w:t>
      </w:r>
    </w:p>
    <w:p w14:paraId="423CA200" w14:textId="77777777" w:rsidR="00E62957" w:rsidRPr="0020707B" w:rsidRDefault="00E62957" w:rsidP="00E62957">
      <w:pPr>
        <w:widowControl w:val="0"/>
        <w:tabs>
          <w:tab w:val="num" w:pos="0"/>
        </w:tabs>
        <w:autoSpaceDE w:val="0"/>
        <w:autoSpaceDN w:val="0"/>
        <w:adjustRightInd w:val="0"/>
        <w:spacing w:line="120" w:lineRule="exact"/>
        <w:ind w:right="40"/>
        <w:jc w:val="both"/>
        <w:rPr>
          <w:sz w:val="18"/>
          <w:szCs w:val="18"/>
        </w:rPr>
      </w:pPr>
    </w:p>
    <w:p w14:paraId="2B1FB4BD" w14:textId="6902EB04" w:rsidR="00E62957" w:rsidRPr="0020707B" w:rsidRDefault="00E62957" w:rsidP="00E62957">
      <w:pPr>
        <w:widowControl w:val="0"/>
        <w:numPr>
          <w:ilvl w:val="0"/>
          <w:numId w:val="30"/>
        </w:numPr>
        <w:tabs>
          <w:tab w:val="clear" w:pos="720"/>
          <w:tab w:val="num" w:pos="0"/>
        </w:tabs>
        <w:overflowPunct w:val="0"/>
        <w:autoSpaceDE w:val="0"/>
        <w:autoSpaceDN w:val="0"/>
        <w:adjustRightInd w:val="0"/>
        <w:spacing w:line="225" w:lineRule="exact"/>
        <w:ind w:left="420" w:right="40" w:hanging="419"/>
        <w:jc w:val="both"/>
        <w:rPr>
          <w:sz w:val="18"/>
          <w:szCs w:val="18"/>
        </w:rPr>
      </w:pPr>
      <w:r w:rsidRPr="0020707B">
        <w:rPr>
          <w:sz w:val="18"/>
          <w:szCs w:val="18"/>
        </w:rPr>
        <w:t>S. Dolev. Self-Stabilization. AIAA Journal of Aerospace Computing, Information, and Communication (JACIC), 1:253</w:t>
      </w:r>
      <w:r w:rsidR="0013563D">
        <w:rPr>
          <w:sz w:val="18"/>
          <w:szCs w:val="18"/>
        </w:rPr>
        <w:t>-</w:t>
      </w:r>
      <w:r w:rsidRPr="0020707B">
        <w:rPr>
          <w:sz w:val="18"/>
          <w:szCs w:val="18"/>
        </w:rPr>
        <w:t xml:space="preserve">255, June 2004. </w:t>
      </w:r>
    </w:p>
    <w:p w14:paraId="7A658F39" w14:textId="77777777" w:rsidR="00E62957" w:rsidRPr="0020707B" w:rsidRDefault="00E62957" w:rsidP="00E62957">
      <w:pPr>
        <w:widowControl w:val="0"/>
        <w:tabs>
          <w:tab w:val="num" w:pos="0"/>
        </w:tabs>
        <w:autoSpaceDE w:val="0"/>
        <w:autoSpaceDN w:val="0"/>
        <w:adjustRightInd w:val="0"/>
        <w:spacing w:line="121" w:lineRule="exact"/>
        <w:ind w:right="40"/>
        <w:jc w:val="both"/>
        <w:rPr>
          <w:sz w:val="18"/>
          <w:szCs w:val="18"/>
        </w:rPr>
      </w:pPr>
    </w:p>
    <w:p w14:paraId="2534725F" w14:textId="77777777" w:rsidR="00990F4C" w:rsidRDefault="00E62957" w:rsidP="00990F4C">
      <w:pPr>
        <w:widowControl w:val="0"/>
        <w:numPr>
          <w:ilvl w:val="0"/>
          <w:numId w:val="30"/>
        </w:numPr>
        <w:tabs>
          <w:tab w:val="clear" w:pos="720"/>
          <w:tab w:val="num" w:pos="0"/>
        </w:tabs>
        <w:overflowPunct w:val="0"/>
        <w:autoSpaceDE w:val="0"/>
        <w:autoSpaceDN w:val="0"/>
        <w:adjustRightInd w:val="0"/>
        <w:spacing w:line="225" w:lineRule="exact"/>
        <w:ind w:left="420" w:right="40" w:hanging="419"/>
        <w:jc w:val="both"/>
        <w:rPr>
          <w:sz w:val="18"/>
          <w:szCs w:val="18"/>
        </w:rPr>
      </w:pPr>
      <w:r w:rsidRPr="0020707B">
        <w:rPr>
          <w:sz w:val="18"/>
          <w:szCs w:val="18"/>
        </w:rPr>
        <w:t>S. Dolev, Y. Haviv, and M. Sagiv. Self-stabilization preserving compiler. ACM Trans. Program. Lang. Systems, 31(6):22:1</w:t>
      </w:r>
      <w:r w:rsidR="00990F4C">
        <w:rPr>
          <w:rFonts w:eastAsia="PMingLiU"/>
          <w:sz w:val="18"/>
          <w:szCs w:val="18"/>
        </w:rPr>
        <w:t>-</w:t>
      </w:r>
      <w:r w:rsidRPr="0020707B">
        <w:rPr>
          <w:sz w:val="18"/>
          <w:szCs w:val="18"/>
        </w:rPr>
        <w:t>22:42, Aug. 2009.</w:t>
      </w:r>
    </w:p>
    <w:p w14:paraId="6814794E" w14:textId="77777777" w:rsidR="00990F4C" w:rsidRDefault="00990F4C" w:rsidP="00990F4C">
      <w:pPr>
        <w:pStyle w:val="ListParagraph"/>
        <w:rPr>
          <w:sz w:val="18"/>
          <w:szCs w:val="18"/>
        </w:rPr>
      </w:pPr>
    </w:p>
    <w:p w14:paraId="747E9A85" w14:textId="77777777" w:rsidR="00E62957" w:rsidRPr="00990F4C" w:rsidRDefault="00E62957" w:rsidP="00990F4C">
      <w:pPr>
        <w:widowControl w:val="0"/>
        <w:numPr>
          <w:ilvl w:val="0"/>
          <w:numId w:val="30"/>
        </w:numPr>
        <w:tabs>
          <w:tab w:val="clear" w:pos="720"/>
          <w:tab w:val="num" w:pos="0"/>
        </w:tabs>
        <w:overflowPunct w:val="0"/>
        <w:autoSpaceDE w:val="0"/>
        <w:autoSpaceDN w:val="0"/>
        <w:adjustRightInd w:val="0"/>
        <w:spacing w:line="225" w:lineRule="exact"/>
        <w:ind w:left="420" w:right="40" w:hanging="419"/>
        <w:jc w:val="both"/>
        <w:rPr>
          <w:sz w:val="18"/>
          <w:szCs w:val="18"/>
        </w:rPr>
      </w:pPr>
      <w:r w:rsidRPr="00990F4C">
        <w:rPr>
          <w:sz w:val="18"/>
          <w:szCs w:val="18"/>
        </w:rPr>
        <w:t>S. Dolev and R. Yagel. Towards self-stabilizing operating systems. IEEE Transactions on Software Engineering, 34(4):564</w:t>
      </w:r>
      <w:r w:rsidR="00990F4C">
        <w:rPr>
          <w:sz w:val="18"/>
          <w:szCs w:val="18"/>
        </w:rPr>
        <w:t>-</w:t>
      </w:r>
      <w:r w:rsidRPr="00990F4C">
        <w:rPr>
          <w:sz w:val="18"/>
          <w:szCs w:val="18"/>
        </w:rPr>
        <w:t xml:space="preserve">576, July 2008. </w:t>
      </w:r>
    </w:p>
    <w:p w14:paraId="37FAE3D1" w14:textId="77777777" w:rsidR="00E62957" w:rsidRPr="0020707B" w:rsidRDefault="00E62957" w:rsidP="00E62957">
      <w:pPr>
        <w:widowControl w:val="0"/>
        <w:tabs>
          <w:tab w:val="num" w:pos="0"/>
        </w:tabs>
        <w:autoSpaceDE w:val="0"/>
        <w:autoSpaceDN w:val="0"/>
        <w:adjustRightInd w:val="0"/>
        <w:spacing w:line="120" w:lineRule="exact"/>
        <w:ind w:right="40"/>
        <w:jc w:val="both"/>
        <w:rPr>
          <w:sz w:val="18"/>
          <w:szCs w:val="18"/>
        </w:rPr>
      </w:pPr>
    </w:p>
    <w:p w14:paraId="2F029A60" w14:textId="77777777" w:rsidR="00E62957" w:rsidRPr="0020707B" w:rsidRDefault="00E62957" w:rsidP="00E62957">
      <w:pPr>
        <w:widowControl w:val="0"/>
        <w:numPr>
          <w:ilvl w:val="0"/>
          <w:numId w:val="31"/>
        </w:numPr>
        <w:tabs>
          <w:tab w:val="clear" w:pos="720"/>
          <w:tab w:val="num" w:pos="0"/>
        </w:tabs>
        <w:overflowPunct w:val="0"/>
        <w:autoSpaceDE w:val="0"/>
        <w:autoSpaceDN w:val="0"/>
        <w:adjustRightInd w:val="0"/>
        <w:spacing w:line="234" w:lineRule="auto"/>
        <w:ind w:left="419" w:right="40" w:hanging="419"/>
        <w:jc w:val="both"/>
        <w:rPr>
          <w:sz w:val="18"/>
          <w:szCs w:val="18"/>
        </w:rPr>
      </w:pPr>
      <w:r w:rsidRPr="0020707B">
        <w:rPr>
          <w:sz w:val="18"/>
          <w:szCs w:val="18"/>
        </w:rPr>
        <w:t xml:space="preserve">T. K. group. The KVM hypervisor. Available at </w:t>
      </w:r>
      <w:r w:rsidRPr="007E4083">
        <w:rPr>
          <w:i/>
          <w:iCs/>
          <w:sz w:val="18"/>
          <w:szCs w:val="18"/>
        </w:rPr>
        <w:t>http://www. linux-kvm.org</w:t>
      </w:r>
      <w:r w:rsidRPr="0020707B">
        <w:rPr>
          <w:sz w:val="18"/>
          <w:szCs w:val="18"/>
        </w:rPr>
        <w:t xml:space="preserve">. </w:t>
      </w:r>
    </w:p>
    <w:p w14:paraId="11E9195D" w14:textId="77777777" w:rsidR="00E62957" w:rsidRPr="0020707B" w:rsidRDefault="00E62957" w:rsidP="00E62957">
      <w:pPr>
        <w:widowControl w:val="0"/>
        <w:tabs>
          <w:tab w:val="num" w:pos="0"/>
        </w:tabs>
        <w:autoSpaceDE w:val="0"/>
        <w:autoSpaceDN w:val="0"/>
        <w:adjustRightInd w:val="0"/>
        <w:spacing w:line="120" w:lineRule="exact"/>
        <w:ind w:right="40"/>
        <w:jc w:val="both"/>
        <w:rPr>
          <w:sz w:val="18"/>
          <w:szCs w:val="18"/>
        </w:rPr>
      </w:pPr>
    </w:p>
    <w:p w14:paraId="367EB903" w14:textId="77777777" w:rsidR="00E62957" w:rsidRPr="0020707B" w:rsidRDefault="00E62957" w:rsidP="00E62957">
      <w:pPr>
        <w:widowControl w:val="0"/>
        <w:numPr>
          <w:ilvl w:val="0"/>
          <w:numId w:val="31"/>
        </w:numPr>
        <w:tabs>
          <w:tab w:val="clear" w:pos="720"/>
          <w:tab w:val="num" w:pos="0"/>
        </w:tabs>
        <w:overflowPunct w:val="0"/>
        <w:autoSpaceDE w:val="0"/>
        <w:autoSpaceDN w:val="0"/>
        <w:adjustRightInd w:val="0"/>
        <w:spacing w:line="218" w:lineRule="exact"/>
        <w:ind w:left="419" w:right="40" w:hanging="419"/>
        <w:jc w:val="both"/>
        <w:rPr>
          <w:sz w:val="18"/>
          <w:szCs w:val="18"/>
        </w:rPr>
      </w:pPr>
      <w:r w:rsidRPr="0020707B">
        <w:rPr>
          <w:sz w:val="18"/>
          <w:szCs w:val="18"/>
        </w:rPr>
        <w:t>T. O. O. M. Group. The UML speci</w:t>
      </w:r>
      <w:r w:rsidR="00CE6E1E">
        <w:rPr>
          <w:rFonts w:eastAsia="PMingLiU"/>
          <w:sz w:val="18"/>
          <w:szCs w:val="18"/>
        </w:rPr>
        <w:t>fi</w:t>
      </w:r>
      <w:r w:rsidRPr="0020707B">
        <w:rPr>
          <w:sz w:val="18"/>
          <w:szCs w:val="18"/>
        </w:rPr>
        <w:t xml:space="preserve">cation. Available at </w:t>
      </w:r>
      <w:r w:rsidRPr="007E4083">
        <w:rPr>
          <w:i/>
          <w:iCs/>
          <w:sz w:val="18"/>
          <w:szCs w:val="18"/>
        </w:rPr>
        <w:t>http: //www.uml.org</w:t>
      </w:r>
      <w:r w:rsidRPr="0020707B">
        <w:rPr>
          <w:sz w:val="18"/>
          <w:szCs w:val="18"/>
        </w:rPr>
        <w:t xml:space="preserve">/. </w:t>
      </w:r>
    </w:p>
    <w:p w14:paraId="368C72B8" w14:textId="77777777" w:rsidR="00E62957" w:rsidRPr="0020707B" w:rsidRDefault="00E62957" w:rsidP="00E62957">
      <w:pPr>
        <w:widowControl w:val="0"/>
        <w:tabs>
          <w:tab w:val="num" w:pos="0"/>
        </w:tabs>
        <w:autoSpaceDE w:val="0"/>
        <w:autoSpaceDN w:val="0"/>
        <w:adjustRightInd w:val="0"/>
        <w:spacing w:line="120" w:lineRule="exact"/>
        <w:ind w:right="40"/>
        <w:jc w:val="both"/>
        <w:rPr>
          <w:sz w:val="18"/>
          <w:szCs w:val="18"/>
        </w:rPr>
      </w:pPr>
    </w:p>
    <w:p w14:paraId="4519D363" w14:textId="2A01A5CA" w:rsidR="00E62957" w:rsidRPr="0020707B" w:rsidRDefault="00E62957" w:rsidP="007E4083">
      <w:pPr>
        <w:widowControl w:val="0"/>
        <w:numPr>
          <w:ilvl w:val="0"/>
          <w:numId w:val="31"/>
        </w:numPr>
        <w:tabs>
          <w:tab w:val="clear" w:pos="720"/>
          <w:tab w:val="num" w:pos="0"/>
        </w:tabs>
        <w:overflowPunct w:val="0"/>
        <w:autoSpaceDE w:val="0"/>
        <w:autoSpaceDN w:val="0"/>
        <w:adjustRightInd w:val="0"/>
        <w:spacing w:line="228" w:lineRule="exact"/>
        <w:ind w:left="419" w:right="40" w:hanging="419"/>
        <w:jc w:val="both"/>
        <w:rPr>
          <w:sz w:val="18"/>
          <w:szCs w:val="18"/>
        </w:rPr>
      </w:pPr>
      <w:r w:rsidRPr="0020707B">
        <w:rPr>
          <w:sz w:val="18"/>
          <w:szCs w:val="18"/>
        </w:rPr>
        <w:t xml:space="preserve">H.Sertic, H. Rus, and R.Rac. </w:t>
      </w:r>
      <w:r w:rsidR="0013563D">
        <w:rPr>
          <w:sz w:val="18"/>
          <w:szCs w:val="18"/>
        </w:rPr>
        <w:t>UML</w:t>
      </w:r>
      <w:r w:rsidR="0013563D" w:rsidRPr="0020707B">
        <w:rPr>
          <w:sz w:val="18"/>
          <w:szCs w:val="18"/>
        </w:rPr>
        <w:t xml:space="preserve"> </w:t>
      </w:r>
      <w:r w:rsidRPr="0020707B">
        <w:rPr>
          <w:sz w:val="18"/>
          <w:szCs w:val="18"/>
        </w:rPr>
        <w:t>for real-time device driver development. In ConTEL 2003. Proceedings of the 7th Interna-tional Conference on Telecommunications, volume 2, pages 631</w:t>
      </w:r>
      <w:r w:rsidR="00990F4C">
        <w:rPr>
          <w:sz w:val="18"/>
          <w:szCs w:val="18"/>
        </w:rPr>
        <w:t>-</w:t>
      </w:r>
      <w:r w:rsidRPr="0020707B">
        <w:rPr>
          <w:sz w:val="18"/>
          <w:szCs w:val="18"/>
        </w:rPr>
        <w:t xml:space="preserve">636, 2003. </w:t>
      </w:r>
    </w:p>
    <w:p w14:paraId="0ACF4EF1" w14:textId="77777777" w:rsidR="00E62957" w:rsidRPr="0020707B" w:rsidRDefault="00E62957" w:rsidP="00E62957">
      <w:pPr>
        <w:widowControl w:val="0"/>
        <w:tabs>
          <w:tab w:val="num" w:pos="0"/>
        </w:tabs>
        <w:autoSpaceDE w:val="0"/>
        <w:autoSpaceDN w:val="0"/>
        <w:adjustRightInd w:val="0"/>
        <w:spacing w:line="123" w:lineRule="exact"/>
        <w:ind w:right="40"/>
        <w:jc w:val="both"/>
        <w:rPr>
          <w:sz w:val="18"/>
          <w:szCs w:val="18"/>
        </w:rPr>
      </w:pPr>
    </w:p>
    <w:p w14:paraId="4E141C16" w14:textId="77777777" w:rsidR="00E62957" w:rsidRPr="0020707B" w:rsidRDefault="00E62957" w:rsidP="00385D43">
      <w:pPr>
        <w:widowControl w:val="0"/>
        <w:numPr>
          <w:ilvl w:val="0"/>
          <w:numId w:val="31"/>
        </w:numPr>
        <w:tabs>
          <w:tab w:val="clear" w:pos="720"/>
          <w:tab w:val="num" w:pos="0"/>
        </w:tabs>
        <w:overflowPunct w:val="0"/>
        <w:autoSpaceDE w:val="0"/>
        <w:autoSpaceDN w:val="0"/>
        <w:adjustRightInd w:val="0"/>
        <w:spacing w:line="257" w:lineRule="auto"/>
        <w:ind w:left="419" w:right="40" w:hanging="419"/>
        <w:jc w:val="both"/>
        <w:rPr>
          <w:sz w:val="18"/>
          <w:szCs w:val="18"/>
        </w:rPr>
      </w:pPr>
      <w:r w:rsidRPr="0020707B">
        <w:rPr>
          <w:sz w:val="18"/>
          <w:szCs w:val="18"/>
        </w:rPr>
        <w:t>A. S. Jiang Wang, Kun Sun. An analysis of system manage-ment mode (</w:t>
      </w:r>
      <w:r w:rsidR="00CE6E1E">
        <w:rPr>
          <w:sz w:val="18"/>
          <w:szCs w:val="18"/>
        </w:rPr>
        <w:t>SMM</w:t>
      </w:r>
      <w:r w:rsidRPr="0020707B">
        <w:rPr>
          <w:sz w:val="18"/>
          <w:szCs w:val="18"/>
        </w:rPr>
        <w:t xml:space="preserve">)-based integrity checking systems and evasion attacks. Technical Report GMU-CS-TR-2011-8, Department of Computer Science, George Mason University, 4400 University Drive MSN 4A5, Fairfax, VA 22030-4444 USA, 2011. </w:t>
      </w:r>
    </w:p>
    <w:p w14:paraId="74865C18" w14:textId="77777777" w:rsidR="00E62957" w:rsidRPr="0020707B" w:rsidRDefault="00E62957" w:rsidP="00E62957">
      <w:pPr>
        <w:widowControl w:val="0"/>
        <w:tabs>
          <w:tab w:val="num" w:pos="0"/>
        </w:tabs>
        <w:autoSpaceDE w:val="0"/>
        <w:autoSpaceDN w:val="0"/>
        <w:adjustRightInd w:val="0"/>
        <w:spacing w:line="105" w:lineRule="exact"/>
        <w:ind w:right="40"/>
        <w:jc w:val="both"/>
        <w:rPr>
          <w:sz w:val="18"/>
          <w:szCs w:val="18"/>
        </w:rPr>
      </w:pPr>
    </w:p>
    <w:p w14:paraId="6187F855" w14:textId="29591BB7" w:rsidR="00E62957" w:rsidRPr="0020707B" w:rsidRDefault="00E62957" w:rsidP="00E62957">
      <w:pPr>
        <w:widowControl w:val="0"/>
        <w:numPr>
          <w:ilvl w:val="0"/>
          <w:numId w:val="31"/>
        </w:numPr>
        <w:tabs>
          <w:tab w:val="clear" w:pos="720"/>
          <w:tab w:val="num" w:pos="0"/>
        </w:tabs>
        <w:overflowPunct w:val="0"/>
        <w:autoSpaceDE w:val="0"/>
        <w:autoSpaceDN w:val="0"/>
        <w:adjustRightInd w:val="0"/>
        <w:spacing w:line="235" w:lineRule="auto"/>
        <w:ind w:left="419" w:right="40" w:hanging="419"/>
        <w:jc w:val="both"/>
        <w:rPr>
          <w:sz w:val="18"/>
          <w:szCs w:val="18"/>
        </w:rPr>
      </w:pPr>
      <w:r w:rsidRPr="0020707B">
        <w:rPr>
          <w:sz w:val="18"/>
          <w:szCs w:val="18"/>
        </w:rPr>
        <w:t xml:space="preserve">M. Lacoste. What Does the Future Hold for Hypervisor Security. Available at </w:t>
      </w:r>
      <w:r w:rsidRPr="00385D43">
        <w:rPr>
          <w:i/>
          <w:iCs/>
          <w:sz w:val="18"/>
          <w:szCs w:val="18"/>
        </w:rPr>
        <w:t>http://workshop13.tclouds-project.eu/ abstracts/what_does_future.pdf</w:t>
      </w:r>
      <w:r w:rsidRPr="0020707B">
        <w:rPr>
          <w:sz w:val="18"/>
          <w:szCs w:val="18"/>
        </w:rPr>
        <w:t xml:space="preserve">. </w:t>
      </w:r>
    </w:p>
    <w:p w14:paraId="384EB935" w14:textId="77777777" w:rsidR="00E62957" w:rsidRPr="0020707B" w:rsidRDefault="00E62957" w:rsidP="00E62957">
      <w:pPr>
        <w:widowControl w:val="0"/>
        <w:tabs>
          <w:tab w:val="num" w:pos="0"/>
        </w:tabs>
        <w:autoSpaceDE w:val="0"/>
        <w:autoSpaceDN w:val="0"/>
        <w:adjustRightInd w:val="0"/>
        <w:spacing w:line="121" w:lineRule="exact"/>
        <w:ind w:right="40"/>
        <w:jc w:val="both"/>
        <w:rPr>
          <w:sz w:val="18"/>
          <w:szCs w:val="18"/>
        </w:rPr>
      </w:pPr>
    </w:p>
    <w:p w14:paraId="3F240869" w14:textId="77777777" w:rsidR="00E62957" w:rsidRPr="0020707B" w:rsidRDefault="00E62957" w:rsidP="00E62957">
      <w:pPr>
        <w:widowControl w:val="0"/>
        <w:numPr>
          <w:ilvl w:val="0"/>
          <w:numId w:val="31"/>
        </w:numPr>
        <w:tabs>
          <w:tab w:val="clear" w:pos="720"/>
          <w:tab w:val="num" w:pos="0"/>
        </w:tabs>
        <w:overflowPunct w:val="0"/>
        <w:autoSpaceDE w:val="0"/>
        <w:autoSpaceDN w:val="0"/>
        <w:adjustRightInd w:val="0"/>
        <w:spacing w:line="235" w:lineRule="auto"/>
        <w:ind w:left="419" w:right="40" w:hanging="419"/>
        <w:jc w:val="both"/>
        <w:rPr>
          <w:sz w:val="18"/>
          <w:szCs w:val="18"/>
        </w:rPr>
      </w:pPr>
      <w:r w:rsidRPr="0020707B">
        <w:rPr>
          <w:sz w:val="18"/>
          <w:szCs w:val="18"/>
        </w:rPr>
        <w:t xml:space="preserve">C. Liu and Y. Mao. Inception: Towards a nested cloud architecture. In Presented as part of the 5th USENIX Workshop on Hot Topics in Cloud Computing , Berkeley, CA, 2013. USENIX. </w:t>
      </w:r>
    </w:p>
    <w:p w14:paraId="64637C09" w14:textId="77777777" w:rsidR="00E62957" w:rsidRPr="0020707B" w:rsidRDefault="00E62957" w:rsidP="00E62957">
      <w:pPr>
        <w:widowControl w:val="0"/>
        <w:tabs>
          <w:tab w:val="num" w:pos="0"/>
        </w:tabs>
        <w:autoSpaceDE w:val="0"/>
        <w:autoSpaceDN w:val="0"/>
        <w:adjustRightInd w:val="0"/>
        <w:spacing w:line="121" w:lineRule="exact"/>
        <w:ind w:right="40"/>
        <w:jc w:val="both"/>
        <w:rPr>
          <w:sz w:val="18"/>
          <w:szCs w:val="18"/>
        </w:rPr>
      </w:pPr>
    </w:p>
    <w:p w14:paraId="579A4194" w14:textId="635E6B1E" w:rsidR="00E62957" w:rsidRPr="0020707B" w:rsidRDefault="00E62957" w:rsidP="00385D43">
      <w:pPr>
        <w:widowControl w:val="0"/>
        <w:numPr>
          <w:ilvl w:val="0"/>
          <w:numId w:val="31"/>
        </w:numPr>
        <w:tabs>
          <w:tab w:val="clear" w:pos="720"/>
          <w:tab w:val="num" w:pos="0"/>
        </w:tabs>
        <w:overflowPunct w:val="0"/>
        <w:autoSpaceDE w:val="0"/>
        <w:autoSpaceDN w:val="0"/>
        <w:adjustRightInd w:val="0"/>
        <w:spacing w:line="225" w:lineRule="exact"/>
        <w:ind w:left="419" w:right="40" w:hanging="419"/>
        <w:jc w:val="both"/>
        <w:rPr>
          <w:sz w:val="18"/>
          <w:szCs w:val="18"/>
        </w:rPr>
      </w:pPr>
      <w:r w:rsidRPr="0020707B">
        <w:rPr>
          <w:sz w:val="18"/>
          <w:szCs w:val="18"/>
        </w:rPr>
        <w:t xml:space="preserve">J. M. McCune, B. J. Parno, A. Perrig, M. K. Reiter, and H. </w:t>
      </w:r>
      <w:r w:rsidRPr="0020707B">
        <w:rPr>
          <w:sz w:val="18"/>
          <w:szCs w:val="18"/>
        </w:rPr>
        <w:lastRenderedPageBreak/>
        <w:t xml:space="preserve">Isozaki. Flicker: An execution infrastructure for </w:t>
      </w:r>
      <w:r w:rsidR="009A73EC">
        <w:rPr>
          <w:sz w:val="18"/>
          <w:szCs w:val="18"/>
        </w:rPr>
        <w:t>T</w:t>
      </w:r>
      <w:ins w:id="56" w:author="admin" w:date="2014-04-30T11:58:00Z">
        <w:r w:rsidR="00AB6AED">
          <w:rPr>
            <w:sz w:val="18"/>
            <w:szCs w:val="18"/>
          </w:rPr>
          <w:t xml:space="preserve">CB </w:t>
        </w:r>
      </w:ins>
      <w:r w:rsidR="009A73EC" w:rsidRPr="0020707B">
        <w:rPr>
          <w:sz w:val="18"/>
          <w:szCs w:val="18"/>
        </w:rPr>
        <w:t xml:space="preserve"> </w:t>
      </w:r>
      <w:r w:rsidRPr="0020707B">
        <w:rPr>
          <w:sz w:val="18"/>
          <w:szCs w:val="18"/>
        </w:rPr>
        <w:t>minimization. SIGOPS Oper. Syst. Rev., 42(4):315</w:t>
      </w:r>
      <w:r w:rsidR="0013563D">
        <w:rPr>
          <w:sz w:val="18"/>
          <w:szCs w:val="18"/>
        </w:rPr>
        <w:t>-</w:t>
      </w:r>
      <w:r w:rsidRPr="0020707B">
        <w:rPr>
          <w:sz w:val="18"/>
          <w:szCs w:val="18"/>
        </w:rPr>
        <w:t xml:space="preserve">328, Apr. 2008. </w:t>
      </w:r>
    </w:p>
    <w:p w14:paraId="53D2C293" w14:textId="77777777" w:rsidR="00E62957" w:rsidRPr="0020707B" w:rsidRDefault="00E62957" w:rsidP="00E62957">
      <w:pPr>
        <w:widowControl w:val="0"/>
        <w:tabs>
          <w:tab w:val="num" w:pos="0"/>
        </w:tabs>
        <w:autoSpaceDE w:val="0"/>
        <w:autoSpaceDN w:val="0"/>
        <w:adjustRightInd w:val="0"/>
        <w:spacing w:line="121" w:lineRule="exact"/>
        <w:ind w:right="40"/>
        <w:jc w:val="both"/>
        <w:rPr>
          <w:sz w:val="18"/>
          <w:szCs w:val="18"/>
        </w:rPr>
      </w:pPr>
    </w:p>
    <w:p w14:paraId="577F6C40" w14:textId="54046A80" w:rsidR="00E62957" w:rsidRPr="0020707B" w:rsidRDefault="00E62957" w:rsidP="00E62957">
      <w:pPr>
        <w:widowControl w:val="0"/>
        <w:numPr>
          <w:ilvl w:val="0"/>
          <w:numId w:val="31"/>
        </w:numPr>
        <w:tabs>
          <w:tab w:val="clear" w:pos="720"/>
          <w:tab w:val="num" w:pos="0"/>
        </w:tabs>
        <w:overflowPunct w:val="0"/>
        <w:autoSpaceDE w:val="0"/>
        <w:autoSpaceDN w:val="0"/>
        <w:adjustRightInd w:val="0"/>
        <w:spacing w:line="231" w:lineRule="exact"/>
        <w:ind w:left="419" w:right="40" w:hanging="419"/>
        <w:jc w:val="both"/>
        <w:rPr>
          <w:sz w:val="18"/>
          <w:szCs w:val="18"/>
        </w:rPr>
      </w:pPr>
      <w:r w:rsidRPr="0020707B">
        <w:rPr>
          <w:sz w:val="18"/>
          <w:szCs w:val="18"/>
        </w:rPr>
        <w:t>P. D. Patel, M. Karamta, M. D. Bhavsar, and M. B. Potdar. Ar-ticle: Live virtual machine migration techniques in cloud computing: A survey. International Journal of Computer Applications, 86(16):18</w:t>
      </w:r>
      <w:r w:rsidRPr="0020707B">
        <w:rPr>
          <w:rFonts w:eastAsia="PMingLiU"/>
          <w:sz w:val="18"/>
          <w:szCs w:val="18"/>
        </w:rPr>
        <w:t>_</w:t>
      </w:r>
      <w:r w:rsidRPr="0020707B">
        <w:rPr>
          <w:sz w:val="18"/>
          <w:szCs w:val="18"/>
        </w:rPr>
        <w:t xml:space="preserve">21, January 2014. Published by Foundation of Computer Science, New York, USA. </w:t>
      </w:r>
    </w:p>
    <w:p w14:paraId="4E68ADD6" w14:textId="77777777" w:rsidR="00E62957" w:rsidRPr="0020707B" w:rsidRDefault="00E62957" w:rsidP="00E62957">
      <w:pPr>
        <w:widowControl w:val="0"/>
        <w:tabs>
          <w:tab w:val="num" w:pos="0"/>
        </w:tabs>
        <w:autoSpaceDE w:val="0"/>
        <w:autoSpaceDN w:val="0"/>
        <w:adjustRightInd w:val="0"/>
        <w:spacing w:line="122" w:lineRule="exact"/>
        <w:ind w:right="40"/>
        <w:jc w:val="both"/>
        <w:rPr>
          <w:sz w:val="18"/>
          <w:szCs w:val="18"/>
        </w:rPr>
      </w:pPr>
    </w:p>
    <w:p w14:paraId="20E1DBBC" w14:textId="07F92E05" w:rsidR="00E62957" w:rsidRPr="0020707B" w:rsidRDefault="00E62957" w:rsidP="00E62957">
      <w:pPr>
        <w:widowControl w:val="0"/>
        <w:numPr>
          <w:ilvl w:val="0"/>
          <w:numId w:val="31"/>
        </w:numPr>
        <w:tabs>
          <w:tab w:val="clear" w:pos="720"/>
          <w:tab w:val="num" w:pos="0"/>
        </w:tabs>
        <w:overflowPunct w:val="0"/>
        <w:autoSpaceDE w:val="0"/>
        <w:autoSpaceDN w:val="0"/>
        <w:adjustRightInd w:val="0"/>
        <w:spacing w:line="225" w:lineRule="exact"/>
        <w:ind w:left="419" w:right="40" w:hanging="419"/>
        <w:jc w:val="both"/>
        <w:rPr>
          <w:sz w:val="18"/>
          <w:szCs w:val="18"/>
        </w:rPr>
      </w:pPr>
      <w:r w:rsidRPr="0020707B">
        <w:rPr>
          <w:sz w:val="18"/>
          <w:szCs w:val="18"/>
        </w:rPr>
        <w:t>M. Pearce, S. Zeadally, and R. Hunt. Virtualization: Issues, secu-rity threats, and solutions. ACM Comput. Surv, 45(2):17:1</w:t>
      </w:r>
      <w:r w:rsidR="0013563D">
        <w:rPr>
          <w:sz w:val="18"/>
          <w:szCs w:val="18"/>
        </w:rPr>
        <w:t>-</w:t>
      </w:r>
      <w:r w:rsidRPr="0020707B">
        <w:rPr>
          <w:sz w:val="18"/>
          <w:szCs w:val="18"/>
        </w:rPr>
        <w:t xml:space="preserve">17:39, Mar. 2013. </w:t>
      </w:r>
    </w:p>
    <w:p w14:paraId="13B791D8" w14:textId="77777777" w:rsidR="00E62957" w:rsidRPr="0020707B" w:rsidRDefault="00E62957" w:rsidP="00E62957">
      <w:pPr>
        <w:widowControl w:val="0"/>
        <w:tabs>
          <w:tab w:val="num" w:pos="0"/>
        </w:tabs>
        <w:autoSpaceDE w:val="0"/>
        <w:autoSpaceDN w:val="0"/>
        <w:adjustRightInd w:val="0"/>
        <w:spacing w:line="121" w:lineRule="exact"/>
        <w:ind w:right="40"/>
        <w:jc w:val="both"/>
        <w:rPr>
          <w:sz w:val="18"/>
          <w:szCs w:val="18"/>
        </w:rPr>
      </w:pPr>
    </w:p>
    <w:p w14:paraId="0462B715" w14:textId="7D673547" w:rsidR="00E62957" w:rsidRPr="0020707B" w:rsidRDefault="00E62957" w:rsidP="00E62957">
      <w:pPr>
        <w:widowControl w:val="0"/>
        <w:numPr>
          <w:ilvl w:val="0"/>
          <w:numId w:val="31"/>
        </w:numPr>
        <w:tabs>
          <w:tab w:val="clear" w:pos="720"/>
          <w:tab w:val="num" w:pos="0"/>
        </w:tabs>
        <w:overflowPunct w:val="0"/>
        <w:autoSpaceDE w:val="0"/>
        <w:autoSpaceDN w:val="0"/>
        <w:adjustRightInd w:val="0"/>
        <w:spacing w:line="235" w:lineRule="auto"/>
        <w:ind w:left="419" w:right="40" w:hanging="419"/>
        <w:jc w:val="both"/>
        <w:rPr>
          <w:sz w:val="18"/>
          <w:szCs w:val="18"/>
        </w:rPr>
      </w:pPr>
      <w:r w:rsidRPr="0020707B">
        <w:rPr>
          <w:sz w:val="18"/>
          <w:szCs w:val="18"/>
        </w:rPr>
        <w:t xml:space="preserve">D. Perez-Botero and R. Lee. Characterizing the VM-Hypervisor Attack Surface. Available at </w:t>
      </w:r>
      <w:r w:rsidRPr="00385D43">
        <w:rPr>
          <w:i/>
          <w:iCs/>
          <w:sz w:val="18"/>
          <w:szCs w:val="18"/>
        </w:rPr>
        <w:t>www.cs.princeton.edu/~diegop/ data/580_final_project.pdf</w:t>
      </w:r>
      <w:r w:rsidRPr="0020707B">
        <w:rPr>
          <w:sz w:val="18"/>
          <w:szCs w:val="18"/>
        </w:rPr>
        <w:t xml:space="preserve">. </w:t>
      </w:r>
    </w:p>
    <w:p w14:paraId="5A16492A" w14:textId="77777777" w:rsidR="00E62957" w:rsidRPr="0020707B" w:rsidRDefault="00E62957" w:rsidP="00E62957">
      <w:pPr>
        <w:widowControl w:val="0"/>
        <w:tabs>
          <w:tab w:val="num" w:pos="0"/>
        </w:tabs>
        <w:autoSpaceDE w:val="0"/>
        <w:autoSpaceDN w:val="0"/>
        <w:adjustRightInd w:val="0"/>
        <w:spacing w:line="121" w:lineRule="exact"/>
        <w:ind w:right="40"/>
        <w:jc w:val="both"/>
        <w:rPr>
          <w:sz w:val="18"/>
          <w:szCs w:val="18"/>
        </w:rPr>
      </w:pPr>
    </w:p>
    <w:p w14:paraId="2401B45D" w14:textId="74AE340D" w:rsidR="00E62957" w:rsidRPr="0020707B" w:rsidRDefault="00E62957" w:rsidP="00E62957">
      <w:pPr>
        <w:widowControl w:val="0"/>
        <w:numPr>
          <w:ilvl w:val="0"/>
          <w:numId w:val="31"/>
        </w:numPr>
        <w:tabs>
          <w:tab w:val="clear" w:pos="720"/>
          <w:tab w:val="num" w:pos="0"/>
        </w:tabs>
        <w:overflowPunct w:val="0"/>
        <w:autoSpaceDE w:val="0"/>
        <w:autoSpaceDN w:val="0"/>
        <w:adjustRightInd w:val="0"/>
        <w:spacing w:line="235" w:lineRule="auto"/>
        <w:ind w:left="419" w:right="40" w:hanging="419"/>
        <w:jc w:val="both"/>
        <w:rPr>
          <w:sz w:val="18"/>
          <w:szCs w:val="18"/>
        </w:rPr>
      </w:pPr>
      <w:r w:rsidRPr="0020707B">
        <w:rPr>
          <w:sz w:val="18"/>
          <w:szCs w:val="18"/>
        </w:rPr>
        <w:t>J. Pfoh. Leveraging Derivative Virtual Machine Introspection Methods for Security Applications. Ph</w:t>
      </w:r>
      <w:r w:rsidR="003426BB">
        <w:rPr>
          <w:sz w:val="18"/>
          <w:szCs w:val="18"/>
        </w:rPr>
        <w:t>D</w:t>
      </w:r>
      <w:r w:rsidRPr="0020707B">
        <w:rPr>
          <w:sz w:val="18"/>
          <w:szCs w:val="18"/>
        </w:rPr>
        <w:t xml:space="preserve"> thesis, Technische Universität München, The Computer Science Department, 2013. </w:t>
      </w:r>
    </w:p>
    <w:p w14:paraId="70712109" w14:textId="77777777" w:rsidR="00E62957" w:rsidRPr="0020707B" w:rsidRDefault="00E62957" w:rsidP="00385D43">
      <w:pPr>
        <w:pStyle w:val="ColorfulList-Accent11"/>
        <w:tabs>
          <w:tab w:val="num" w:pos="0"/>
        </w:tabs>
        <w:ind w:right="40"/>
        <w:jc w:val="both"/>
        <w:rPr>
          <w:sz w:val="18"/>
          <w:szCs w:val="18"/>
        </w:rPr>
      </w:pPr>
    </w:p>
    <w:p w14:paraId="3F0D3A86" w14:textId="2747866B" w:rsidR="00E62957" w:rsidRDefault="00E62957" w:rsidP="00E62957">
      <w:pPr>
        <w:widowControl w:val="0"/>
        <w:numPr>
          <w:ilvl w:val="0"/>
          <w:numId w:val="31"/>
        </w:numPr>
        <w:tabs>
          <w:tab w:val="clear" w:pos="720"/>
          <w:tab w:val="num" w:pos="0"/>
        </w:tabs>
        <w:overflowPunct w:val="0"/>
        <w:autoSpaceDE w:val="0"/>
        <w:autoSpaceDN w:val="0"/>
        <w:adjustRightInd w:val="0"/>
        <w:spacing w:line="235" w:lineRule="auto"/>
        <w:ind w:left="419" w:right="40" w:hanging="419"/>
        <w:jc w:val="both"/>
        <w:rPr>
          <w:sz w:val="18"/>
          <w:szCs w:val="18"/>
        </w:rPr>
      </w:pPr>
      <w:r w:rsidRPr="0020707B">
        <w:rPr>
          <w:sz w:val="18"/>
          <w:szCs w:val="18"/>
        </w:rPr>
        <w:t xml:space="preserve">T. X. project community. The Intel SYSRET privilege escala-tion. Available at </w:t>
      </w:r>
      <w:r w:rsidRPr="00385D43">
        <w:rPr>
          <w:i/>
          <w:iCs/>
          <w:sz w:val="18"/>
          <w:szCs w:val="18"/>
        </w:rPr>
        <w:t>http://blog.xen.org/index.php/2012/06/ 13/the-intel-sysret-privilege-escalation/</w:t>
      </w:r>
      <w:r w:rsidRPr="0020707B">
        <w:rPr>
          <w:sz w:val="18"/>
          <w:szCs w:val="18"/>
        </w:rPr>
        <w:t xml:space="preserve">. </w:t>
      </w:r>
    </w:p>
    <w:p w14:paraId="798B0204" w14:textId="77777777" w:rsidR="00CE6E1E" w:rsidRDefault="00CE6E1E" w:rsidP="00385D43">
      <w:pPr>
        <w:pStyle w:val="ListParagraph"/>
        <w:rPr>
          <w:sz w:val="18"/>
          <w:szCs w:val="18"/>
        </w:rPr>
      </w:pPr>
    </w:p>
    <w:p w14:paraId="64D93D66" w14:textId="6D4DC79B" w:rsidR="00CE6E1E" w:rsidRPr="0020707B" w:rsidDel="00341D47" w:rsidRDefault="00CE6E1E" w:rsidP="00385D43">
      <w:pPr>
        <w:widowControl w:val="0"/>
        <w:overflowPunct w:val="0"/>
        <w:autoSpaceDE w:val="0"/>
        <w:autoSpaceDN w:val="0"/>
        <w:adjustRightInd w:val="0"/>
        <w:spacing w:line="235" w:lineRule="auto"/>
        <w:ind w:left="419" w:right="40"/>
        <w:jc w:val="both"/>
        <w:rPr>
          <w:del w:id="57" w:author="admin" w:date="2014-04-30T11:58:00Z"/>
          <w:sz w:val="18"/>
          <w:szCs w:val="18"/>
        </w:rPr>
      </w:pPr>
    </w:p>
    <w:p w14:paraId="7D156C42" w14:textId="7DFC8252" w:rsidR="00E62957" w:rsidRPr="00385D43" w:rsidRDefault="00E62957" w:rsidP="00E62957">
      <w:pPr>
        <w:widowControl w:val="0"/>
        <w:numPr>
          <w:ilvl w:val="0"/>
          <w:numId w:val="32"/>
        </w:numPr>
        <w:tabs>
          <w:tab w:val="clear" w:pos="720"/>
          <w:tab w:val="num" w:pos="0"/>
        </w:tabs>
        <w:overflowPunct w:val="0"/>
        <w:autoSpaceDE w:val="0"/>
        <w:autoSpaceDN w:val="0"/>
        <w:adjustRightInd w:val="0"/>
        <w:spacing w:line="239" w:lineRule="auto"/>
        <w:ind w:left="419" w:right="40" w:hanging="419"/>
        <w:jc w:val="both"/>
        <w:rPr>
          <w:i/>
          <w:iCs/>
          <w:sz w:val="18"/>
          <w:szCs w:val="18"/>
        </w:rPr>
      </w:pPr>
      <w:r w:rsidRPr="0020707B">
        <w:rPr>
          <w:sz w:val="18"/>
          <w:szCs w:val="18"/>
        </w:rPr>
        <w:t xml:space="preserve">R. Russell. VirtIO:Towards the De-Facto Standard for Virtual I/O devices. Available at </w:t>
      </w:r>
      <w:r w:rsidRPr="00385D43">
        <w:rPr>
          <w:i/>
          <w:iCs/>
          <w:sz w:val="18"/>
          <w:szCs w:val="18"/>
        </w:rPr>
        <w:t xml:space="preserve">ozlabs.org/~rusty/virtio-spec/ virtio-paper.pdf. </w:t>
      </w:r>
    </w:p>
    <w:p w14:paraId="39E729FF" w14:textId="77777777" w:rsidR="00E62957" w:rsidRPr="0020707B" w:rsidRDefault="00E62957" w:rsidP="00E62957">
      <w:pPr>
        <w:widowControl w:val="0"/>
        <w:tabs>
          <w:tab w:val="num" w:pos="0"/>
        </w:tabs>
        <w:autoSpaceDE w:val="0"/>
        <w:autoSpaceDN w:val="0"/>
        <w:adjustRightInd w:val="0"/>
        <w:spacing w:line="121" w:lineRule="exact"/>
        <w:ind w:right="40"/>
        <w:jc w:val="both"/>
        <w:rPr>
          <w:sz w:val="18"/>
          <w:szCs w:val="18"/>
        </w:rPr>
      </w:pPr>
    </w:p>
    <w:p w14:paraId="7442E597" w14:textId="77777777" w:rsidR="00E62957" w:rsidRPr="0020707B" w:rsidRDefault="00E62957" w:rsidP="00E62957">
      <w:pPr>
        <w:widowControl w:val="0"/>
        <w:numPr>
          <w:ilvl w:val="0"/>
          <w:numId w:val="32"/>
        </w:numPr>
        <w:tabs>
          <w:tab w:val="clear" w:pos="720"/>
          <w:tab w:val="num" w:pos="0"/>
        </w:tabs>
        <w:overflowPunct w:val="0"/>
        <w:autoSpaceDE w:val="0"/>
        <w:autoSpaceDN w:val="0"/>
        <w:adjustRightInd w:val="0"/>
        <w:spacing w:line="231" w:lineRule="exact"/>
        <w:ind w:left="419" w:right="40" w:hanging="419"/>
        <w:jc w:val="both"/>
        <w:rPr>
          <w:sz w:val="18"/>
          <w:szCs w:val="18"/>
        </w:rPr>
      </w:pPr>
      <w:r w:rsidRPr="0020707B">
        <w:rPr>
          <w:sz w:val="18"/>
          <w:szCs w:val="18"/>
        </w:rPr>
        <w:t>A. Srivastava and J. Gi</w:t>
      </w:r>
      <w:r w:rsidR="00CE6E1E">
        <w:rPr>
          <w:rFonts w:eastAsia="PMingLiU"/>
          <w:sz w:val="18"/>
          <w:szCs w:val="18"/>
        </w:rPr>
        <w:t>ffi</w:t>
      </w:r>
      <w:r w:rsidRPr="0020707B">
        <w:rPr>
          <w:sz w:val="18"/>
          <w:szCs w:val="18"/>
        </w:rPr>
        <w:t>n. Tamper-resistant, application-aware blocking of malicious network connections. In Proceedings of the 11th International Symposium on Recent Advances in Intrusion Detection, RAID 08, pages 39</w:t>
      </w:r>
      <w:r w:rsidR="00990F4C">
        <w:rPr>
          <w:sz w:val="18"/>
          <w:szCs w:val="18"/>
        </w:rPr>
        <w:t>-</w:t>
      </w:r>
      <w:r w:rsidRPr="0020707B">
        <w:rPr>
          <w:sz w:val="18"/>
          <w:szCs w:val="18"/>
        </w:rPr>
        <w:t xml:space="preserve">58, Berlin, Heidelberg, 2008. Springer-Verlag. </w:t>
      </w:r>
    </w:p>
    <w:p w14:paraId="456EB669" w14:textId="77777777" w:rsidR="00E62957" w:rsidRPr="0020707B" w:rsidRDefault="00E62957" w:rsidP="00E62957">
      <w:pPr>
        <w:widowControl w:val="0"/>
        <w:tabs>
          <w:tab w:val="num" w:pos="0"/>
        </w:tabs>
        <w:autoSpaceDE w:val="0"/>
        <w:autoSpaceDN w:val="0"/>
        <w:adjustRightInd w:val="0"/>
        <w:spacing w:line="120" w:lineRule="exact"/>
        <w:ind w:right="40"/>
        <w:jc w:val="both"/>
        <w:rPr>
          <w:sz w:val="18"/>
          <w:szCs w:val="18"/>
        </w:rPr>
      </w:pPr>
    </w:p>
    <w:p w14:paraId="4358AAFE" w14:textId="77777777" w:rsidR="00E62957" w:rsidRPr="0020707B" w:rsidRDefault="00E62957" w:rsidP="00E62957">
      <w:pPr>
        <w:widowControl w:val="0"/>
        <w:numPr>
          <w:ilvl w:val="0"/>
          <w:numId w:val="32"/>
        </w:numPr>
        <w:tabs>
          <w:tab w:val="clear" w:pos="720"/>
          <w:tab w:val="num" w:pos="0"/>
        </w:tabs>
        <w:overflowPunct w:val="0"/>
        <w:autoSpaceDE w:val="0"/>
        <w:autoSpaceDN w:val="0"/>
        <w:adjustRightInd w:val="0"/>
        <w:spacing w:line="225" w:lineRule="exact"/>
        <w:ind w:left="419" w:right="40" w:hanging="419"/>
        <w:jc w:val="both"/>
        <w:rPr>
          <w:sz w:val="18"/>
          <w:szCs w:val="18"/>
        </w:rPr>
      </w:pPr>
      <w:r w:rsidRPr="0020707B">
        <w:rPr>
          <w:sz w:val="18"/>
          <w:szCs w:val="18"/>
        </w:rPr>
        <w:t>P. Stewin. A primitive for revealing stealthy peripheral-based attacks on the computing platform's main memory. In RAID, pages 1</w:t>
      </w:r>
      <w:r w:rsidR="00990F4C">
        <w:rPr>
          <w:sz w:val="18"/>
          <w:szCs w:val="18"/>
        </w:rPr>
        <w:t>-</w:t>
      </w:r>
      <w:r w:rsidRPr="0020707B">
        <w:rPr>
          <w:sz w:val="18"/>
          <w:szCs w:val="18"/>
        </w:rPr>
        <w:t xml:space="preserve">20, 2013. </w:t>
      </w:r>
    </w:p>
    <w:p w14:paraId="3BA4ABBD" w14:textId="77777777" w:rsidR="00E62957" w:rsidRPr="0020707B" w:rsidRDefault="00E62957" w:rsidP="00E62957">
      <w:pPr>
        <w:widowControl w:val="0"/>
        <w:tabs>
          <w:tab w:val="num" w:pos="0"/>
        </w:tabs>
        <w:autoSpaceDE w:val="0"/>
        <w:autoSpaceDN w:val="0"/>
        <w:adjustRightInd w:val="0"/>
        <w:spacing w:line="121" w:lineRule="exact"/>
        <w:ind w:right="40"/>
        <w:jc w:val="both"/>
        <w:rPr>
          <w:sz w:val="18"/>
          <w:szCs w:val="18"/>
        </w:rPr>
      </w:pPr>
    </w:p>
    <w:p w14:paraId="375D46DB" w14:textId="77777777" w:rsidR="00E62957" w:rsidRPr="0020707B" w:rsidRDefault="00E62957" w:rsidP="00E62957">
      <w:pPr>
        <w:widowControl w:val="0"/>
        <w:numPr>
          <w:ilvl w:val="0"/>
          <w:numId w:val="32"/>
        </w:numPr>
        <w:tabs>
          <w:tab w:val="clear" w:pos="720"/>
          <w:tab w:val="num" w:pos="0"/>
        </w:tabs>
        <w:overflowPunct w:val="0"/>
        <w:autoSpaceDE w:val="0"/>
        <w:autoSpaceDN w:val="0"/>
        <w:adjustRightInd w:val="0"/>
        <w:spacing w:line="228" w:lineRule="auto"/>
        <w:ind w:left="419" w:right="40" w:hanging="419"/>
        <w:jc w:val="both"/>
        <w:rPr>
          <w:sz w:val="18"/>
          <w:szCs w:val="18"/>
        </w:rPr>
      </w:pPr>
      <w:r w:rsidRPr="0020707B">
        <w:rPr>
          <w:sz w:val="18"/>
          <w:szCs w:val="18"/>
        </w:rPr>
        <w:t xml:space="preserve">VMWare. The VMWare hypervisor. Available at http://www. vmware.com. </w:t>
      </w:r>
    </w:p>
    <w:p w14:paraId="10740731" w14:textId="77777777" w:rsidR="00E62957" w:rsidRPr="0020707B" w:rsidRDefault="00E62957" w:rsidP="00E62957">
      <w:pPr>
        <w:widowControl w:val="0"/>
        <w:tabs>
          <w:tab w:val="num" w:pos="0"/>
        </w:tabs>
        <w:autoSpaceDE w:val="0"/>
        <w:autoSpaceDN w:val="0"/>
        <w:adjustRightInd w:val="0"/>
        <w:spacing w:line="120" w:lineRule="exact"/>
        <w:ind w:right="40"/>
        <w:jc w:val="both"/>
        <w:rPr>
          <w:sz w:val="18"/>
          <w:szCs w:val="18"/>
        </w:rPr>
      </w:pPr>
    </w:p>
    <w:p w14:paraId="4E44AF27" w14:textId="5B20809E" w:rsidR="00E62957" w:rsidRPr="0020707B" w:rsidRDefault="00E62957" w:rsidP="00E62957">
      <w:pPr>
        <w:widowControl w:val="0"/>
        <w:numPr>
          <w:ilvl w:val="0"/>
          <w:numId w:val="32"/>
        </w:numPr>
        <w:tabs>
          <w:tab w:val="clear" w:pos="720"/>
          <w:tab w:val="num" w:pos="0"/>
        </w:tabs>
        <w:overflowPunct w:val="0"/>
        <w:autoSpaceDE w:val="0"/>
        <w:autoSpaceDN w:val="0"/>
        <w:adjustRightInd w:val="0"/>
        <w:spacing w:line="228" w:lineRule="exact"/>
        <w:ind w:left="419" w:right="40" w:hanging="419"/>
        <w:jc w:val="both"/>
        <w:rPr>
          <w:sz w:val="18"/>
          <w:szCs w:val="18"/>
        </w:rPr>
      </w:pPr>
      <w:r w:rsidRPr="0020707B">
        <w:rPr>
          <w:sz w:val="18"/>
          <w:szCs w:val="18"/>
        </w:rPr>
        <w:t>A. Wailly, M. Lacoste, and H. Debar. Vespa: Multi-layered self-protection for cloud resources. In Proceedings of the 9th Inter-national Conference on Autonomic Computing, ICAC 12, pages 155</w:t>
      </w:r>
      <w:r w:rsidR="00990F4C">
        <w:rPr>
          <w:rFonts w:eastAsia="PMingLiU"/>
          <w:sz w:val="18"/>
          <w:szCs w:val="18"/>
        </w:rPr>
        <w:t>-</w:t>
      </w:r>
      <w:r w:rsidRPr="0020707B">
        <w:rPr>
          <w:sz w:val="18"/>
          <w:szCs w:val="18"/>
        </w:rPr>
        <w:t xml:space="preserve">160, New York, NY, USA, 2012. ACM. </w:t>
      </w:r>
    </w:p>
    <w:p w14:paraId="3C004887" w14:textId="77777777" w:rsidR="00E62957" w:rsidRPr="0020707B" w:rsidRDefault="00E62957" w:rsidP="00E62957">
      <w:pPr>
        <w:widowControl w:val="0"/>
        <w:tabs>
          <w:tab w:val="num" w:pos="0"/>
        </w:tabs>
        <w:autoSpaceDE w:val="0"/>
        <w:autoSpaceDN w:val="0"/>
        <w:adjustRightInd w:val="0"/>
        <w:spacing w:line="123" w:lineRule="exact"/>
        <w:ind w:right="40"/>
        <w:jc w:val="both"/>
        <w:rPr>
          <w:sz w:val="18"/>
          <w:szCs w:val="18"/>
        </w:rPr>
      </w:pPr>
    </w:p>
    <w:p w14:paraId="71EB4951" w14:textId="77777777" w:rsidR="00E62957" w:rsidRDefault="00E62957" w:rsidP="00E62957">
      <w:pPr>
        <w:widowControl w:val="0"/>
        <w:numPr>
          <w:ilvl w:val="0"/>
          <w:numId w:val="32"/>
        </w:numPr>
        <w:tabs>
          <w:tab w:val="clear" w:pos="720"/>
          <w:tab w:val="num" w:pos="0"/>
        </w:tabs>
        <w:overflowPunct w:val="0"/>
        <w:autoSpaceDE w:val="0"/>
        <w:autoSpaceDN w:val="0"/>
        <w:adjustRightInd w:val="0"/>
        <w:spacing w:line="229" w:lineRule="exact"/>
        <w:ind w:left="419" w:right="40" w:hanging="419"/>
        <w:jc w:val="both"/>
        <w:rPr>
          <w:ins w:id="58" w:author="admin" w:date="2014-04-30T11:42:00Z"/>
          <w:sz w:val="18"/>
          <w:szCs w:val="18"/>
        </w:rPr>
      </w:pPr>
      <w:bookmarkStart w:id="59" w:name="_Ref385410293"/>
      <w:r w:rsidRPr="0020707B">
        <w:rPr>
          <w:sz w:val="18"/>
          <w:szCs w:val="18"/>
        </w:rPr>
        <w:t>Z. Wang, X. Jiang, W. Cui, and P. Ning. Countering kernel rootkits with lightweight hook protection. In Proceedings of the 16th ACM Conference on Computer and Communications Security, pages 545</w:t>
      </w:r>
      <w:r w:rsidR="009A73EC">
        <w:rPr>
          <w:rFonts w:eastAsia="PMingLiU"/>
          <w:sz w:val="18"/>
          <w:szCs w:val="18"/>
        </w:rPr>
        <w:t>-</w:t>
      </w:r>
      <w:r w:rsidRPr="0020707B">
        <w:rPr>
          <w:sz w:val="18"/>
          <w:szCs w:val="18"/>
        </w:rPr>
        <w:t>554, New York, NY, USA, 2009. ACM.</w:t>
      </w:r>
      <w:bookmarkEnd w:id="59"/>
      <w:r w:rsidRPr="0020707B">
        <w:rPr>
          <w:sz w:val="18"/>
          <w:szCs w:val="18"/>
        </w:rPr>
        <w:t xml:space="preserve"> </w:t>
      </w:r>
    </w:p>
    <w:p w14:paraId="4B21FDB3" w14:textId="77777777" w:rsidR="00036E02" w:rsidRDefault="00036E02">
      <w:pPr>
        <w:pStyle w:val="ListParagraph"/>
        <w:rPr>
          <w:ins w:id="60" w:author="admin" w:date="2014-04-30T11:42:00Z"/>
          <w:sz w:val="18"/>
          <w:szCs w:val="18"/>
        </w:rPr>
        <w:pPrChange w:id="61" w:author="admin" w:date="2014-04-30T11:42:00Z">
          <w:pPr>
            <w:widowControl w:val="0"/>
            <w:numPr>
              <w:numId w:val="32"/>
            </w:numPr>
            <w:tabs>
              <w:tab w:val="num" w:pos="0"/>
              <w:tab w:val="num" w:pos="720"/>
            </w:tabs>
            <w:overflowPunct w:val="0"/>
            <w:autoSpaceDE w:val="0"/>
            <w:autoSpaceDN w:val="0"/>
            <w:adjustRightInd w:val="0"/>
            <w:spacing w:line="229" w:lineRule="exact"/>
            <w:ind w:left="419" w:right="40" w:hanging="419"/>
            <w:jc w:val="both"/>
          </w:pPr>
        </w:pPrChange>
      </w:pPr>
    </w:p>
    <w:p w14:paraId="0362373D" w14:textId="1CCFD253" w:rsidR="00036E02" w:rsidRPr="0020707B" w:rsidRDefault="00036E02" w:rsidP="00E62957">
      <w:pPr>
        <w:widowControl w:val="0"/>
        <w:numPr>
          <w:ilvl w:val="0"/>
          <w:numId w:val="32"/>
        </w:numPr>
        <w:tabs>
          <w:tab w:val="clear" w:pos="720"/>
          <w:tab w:val="num" w:pos="0"/>
        </w:tabs>
        <w:overflowPunct w:val="0"/>
        <w:autoSpaceDE w:val="0"/>
        <w:autoSpaceDN w:val="0"/>
        <w:adjustRightInd w:val="0"/>
        <w:spacing w:line="229" w:lineRule="exact"/>
        <w:ind w:left="419" w:right="40" w:hanging="419"/>
        <w:jc w:val="both"/>
        <w:rPr>
          <w:sz w:val="18"/>
          <w:szCs w:val="18"/>
        </w:rPr>
      </w:pPr>
      <w:ins w:id="62" w:author="admin" w:date="2014-04-30T11:44:00Z">
        <w:r>
          <w:rPr>
            <w:sz w:val="18"/>
            <w:szCs w:val="18"/>
          </w:rPr>
          <w:t xml:space="preserve">P.E.Verissimo, N.Neves, M.Correia. Intrusion-tolerant architectures: concepts and design. In </w:t>
        </w:r>
      </w:ins>
      <w:ins w:id="63" w:author="admin" w:date="2014-04-30T11:45:00Z">
        <w:r>
          <w:rPr>
            <w:sz w:val="18"/>
            <w:szCs w:val="18"/>
          </w:rPr>
          <w:t xml:space="preserve">Architecting dependable systems, pp.3-36, Springer-Verlag </w:t>
        </w:r>
      </w:ins>
      <w:ins w:id="64" w:author="admin" w:date="2014-04-30T11:46:00Z">
        <w:r>
          <w:rPr>
            <w:sz w:val="18"/>
            <w:szCs w:val="18"/>
          </w:rPr>
          <w:t>B</w:t>
        </w:r>
      </w:ins>
      <w:ins w:id="65" w:author="admin" w:date="2014-04-30T11:45:00Z">
        <w:r>
          <w:rPr>
            <w:sz w:val="18"/>
            <w:szCs w:val="18"/>
          </w:rPr>
          <w:t>erlin,</w:t>
        </w:r>
      </w:ins>
      <w:ins w:id="66" w:author="admin" w:date="2014-04-30T11:46:00Z">
        <w:r>
          <w:rPr>
            <w:sz w:val="18"/>
            <w:szCs w:val="18"/>
          </w:rPr>
          <w:t xml:space="preserve"> Heidelberg 2003.</w:t>
        </w:r>
      </w:ins>
      <w:ins w:id="67" w:author="admin" w:date="2014-04-30T11:45:00Z">
        <w:r>
          <w:rPr>
            <w:sz w:val="18"/>
            <w:szCs w:val="18"/>
          </w:rPr>
          <w:t xml:space="preserve"> </w:t>
        </w:r>
      </w:ins>
    </w:p>
    <w:p w14:paraId="59175D34" w14:textId="05DB391B" w:rsidR="00C9342F" w:rsidRPr="00594C85" w:rsidRDefault="00C9342F" w:rsidP="007E4083">
      <w:pPr>
        <w:widowControl w:val="0"/>
        <w:autoSpaceDE w:val="0"/>
        <w:autoSpaceDN w:val="0"/>
        <w:adjustRightInd w:val="0"/>
        <w:spacing w:line="284" w:lineRule="exact"/>
        <w:jc w:val="both"/>
        <w:rPr>
          <w:sz w:val="24"/>
          <w:szCs w:val="24"/>
        </w:rPr>
        <w:sectPr w:rsidR="00C9342F" w:rsidRPr="00594C85" w:rsidSect="00E62957">
          <w:type w:val="continuous"/>
          <w:pgSz w:w="12240" w:h="15840" w:code="1"/>
          <w:pgMar w:top="1440" w:right="758" w:bottom="1440" w:left="1080" w:header="720" w:footer="720" w:gutter="0"/>
          <w:cols w:num="2" w:space="360"/>
          <w:docGrid w:linePitch="360"/>
        </w:sectPr>
      </w:pPr>
    </w:p>
    <w:p w14:paraId="025594E4" w14:textId="77777777" w:rsidR="00C9342F" w:rsidRDefault="00C9342F" w:rsidP="007E4083">
      <w:pPr>
        <w:widowControl w:val="0"/>
        <w:autoSpaceDE w:val="0"/>
        <w:autoSpaceDN w:val="0"/>
        <w:adjustRightInd w:val="0"/>
        <w:spacing w:line="239" w:lineRule="auto"/>
        <w:jc w:val="both"/>
        <w:rPr>
          <w:sz w:val="24"/>
          <w:szCs w:val="24"/>
        </w:rPr>
      </w:pPr>
    </w:p>
    <w:p w14:paraId="283D9C50" w14:textId="77777777" w:rsidR="00C9342F" w:rsidRDefault="00C9342F" w:rsidP="00594C85">
      <w:pPr>
        <w:widowControl w:val="0"/>
        <w:tabs>
          <w:tab w:val="right" w:pos="5245"/>
        </w:tabs>
        <w:autoSpaceDE w:val="0"/>
        <w:autoSpaceDN w:val="0"/>
        <w:adjustRightInd w:val="0"/>
        <w:spacing w:line="239" w:lineRule="auto"/>
        <w:jc w:val="both"/>
        <w:rPr>
          <w:sz w:val="24"/>
          <w:szCs w:val="24"/>
        </w:rPr>
      </w:pPr>
    </w:p>
    <w:p w14:paraId="7296E90A" w14:textId="23E0A63B" w:rsidR="00C9342F" w:rsidRPr="00AA4CA5" w:rsidRDefault="00C9342F">
      <w:pPr>
        <w:widowControl w:val="0"/>
        <w:autoSpaceDE w:val="0"/>
        <w:autoSpaceDN w:val="0"/>
        <w:adjustRightInd w:val="0"/>
        <w:spacing w:line="241" w:lineRule="exact"/>
      </w:pPr>
    </w:p>
    <w:sectPr w:rsidR="00C9342F" w:rsidRPr="00AA4CA5" w:rsidSect="00C9342F">
      <w:type w:val="continuous"/>
      <w:pgSz w:w="12240" w:h="15840" w:code="1"/>
      <w:pgMar w:top="1440" w:right="758" w:bottom="1440" w:left="1080" w:header="720" w:footer="720" w:gutter="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668E7" w14:textId="77777777" w:rsidR="00292335" w:rsidRPr="00DD0F6B" w:rsidRDefault="00292335" w:rsidP="00595EA3">
      <w:r>
        <w:separator/>
      </w:r>
    </w:p>
  </w:endnote>
  <w:endnote w:type="continuationSeparator" w:id="0">
    <w:p w14:paraId="5496C40B" w14:textId="77777777" w:rsidR="00292335" w:rsidRPr="00DD0F6B" w:rsidRDefault="00292335" w:rsidP="0059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6D0EF" w14:textId="77777777" w:rsidR="00292335" w:rsidRPr="00DD0F6B" w:rsidRDefault="00292335" w:rsidP="00595EA3">
      <w:r>
        <w:separator/>
      </w:r>
    </w:p>
  </w:footnote>
  <w:footnote w:type="continuationSeparator" w:id="0">
    <w:p w14:paraId="11C5CF86" w14:textId="77777777" w:rsidR="00292335" w:rsidRPr="00DD0F6B" w:rsidRDefault="00292335" w:rsidP="00595E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094BF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30A"/>
    <w:multiLevelType w:val="hybridMultilevel"/>
    <w:tmpl w:val="0000301C"/>
    <w:lvl w:ilvl="0" w:tplc="00000BDB">
      <w:start w:val="1"/>
      <w:numFmt w:val="bullet"/>
      <w:lvlText w:val="3"/>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F3E"/>
    <w:multiLevelType w:val="hybridMultilevel"/>
    <w:tmpl w:val="00000099"/>
    <w:lvl w:ilvl="0" w:tplc="00000124">
      <w:start w:val="1"/>
      <w:numFmt w:val="decimal"/>
      <w:lvlText w:val="2.%1"/>
      <w:lvlJc w:val="left"/>
      <w:pPr>
        <w:tabs>
          <w:tab w:val="num" w:pos="720"/>
        </w:tabs>
        <w:ind w:left="720" w:hanging="360"/>
      </w:pPr>
    </w:lvl>
    <w:lvl w:ilvl="1" w:tplc="0000305E">
      <w:start w:val="1"/>
      <w:numFmt w:val="bullet"/>
      <w:lvlText w:val=" "/>
      <w:lvlJc w:val="left"/>
      <w:pPr>
        <w:tabs>
          <w:tab w:val="num" w:pos="1440"/>
        </w:tabs>
        <w:ind w:left="1440" w:hanging="360"/>
      </w:pPr>
    </w:lvl>
    <w:lvl w:ilvl="2" w:tplc="0000440D">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1F"/>
    <w:multiLevelType w:val="hybridMultilevel"/>
    <w:tmpl w:val="000073DA"/>
    <w:lvl w:ilvl="0" w:tplc="000058B0">
      <w:start w:val="2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1"/>
      <w:numFmt w:val="bullet"/>
      <w:lvlText w:val=" "/>
      <w:lvlJc w:val="left"/>
      <w:pPr>
        <w:tabs>
          <w:tab w:val="num" w:pos="720"/>
        </w:tabs>
        <w:ind w:left="720" w:hanging="360"/>
      </w:pPr>
    </w:lvl>
    <w:lvl w:ilvl="1" w:tplc="0000390C">
      <w:start w:val="13"/>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2"/>
      <w:numFmt w:val="decimal"/>
      <w:lvlText w:val="2.%1"/>
      <w:lvlJc w:val="left"/>
      <w:pPr>
        <w:tabs>
          <w:tab w:val="num" w:pos="720"/>
        </w:tabs>
        <w:ind w:left="720" w:hanging="360"/>
      </w:pPr>
    </w:lvl>
    <w:lvl w:ilvl="1" w:tplc="00002D12">
      <w:start w:val="1"/>
      <w:numFmt w:val="bullet"/>
      <w:lvlText w:val=" "/>
      <w:lvlJc w:val="left"/>
      <w:pPr>
        <w:tabs>
          <w:tab w:val="num" w:pos="1440"/>
        </w:tabs>
        <w:ind w:left="1440" w:hanging="360"/>
      </w:pPr>
    </w:lvl>
    <w:lvl w:ilvl="2" w:tplc="0000074D">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CD0"/>
    <w:multiLevelType w:val="hybridMultilevel"/>
    <w:tmpl w:val="0000366B"/>
    <w:lvl w:ilvl="0" w:tplc="000066C4">
      <w:start w:val="1"/>
      <w:numFmt w:val="decimal"/>
      <w:lvlText w:val="[%1]"/>
      <w:lvlJc w:val="left"/>
      <w:pPr>
        <w:tabs>
          <w:tab w:val="num" w:pos="720"/>
        </w:tabs>
        <w:ind w:left="720" w:hanging="360"/>
      </w:pPr>
    </w:lvl>
    <w:lvl w:ilvl="1" w:tplc="00004230">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14F"/>
    <w:multiLevelType w:val="hybridMultilevel"/>
    <w:tmpl w:val="00005E14"/>
    <w:lvl w:ilvl="0" w:tplc="00004DF2">
      <w:start w:val="1"/>
      <w:numFmt w:val="bullet"/>
      <w:lvlText w:val="5"/>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09D"/>
    <w:multiLevelType w:val="hybridMultilevel"/>
    <w:tmpl w:val="000012E1"/>
    <w:lvl w:ilvl="0" w:tplc="0000798B">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28B"/>
    <w:multiLevelType w:val="hybridMultilevel"/>
    <w:tmpl w:val="000026A6"/>
    <w:lvl w:ilvl="0" w:tplc="0000701F">
      <w:start w:val="1"/>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509"/>
    <w:multiLevelType w:val="hybridMultilevel"/>
    <w:tmpl w:val="00001238"/>
    <w:lvl w:ilvl="0" w:tplc="00003B25">
      <w:start w:val="3"/>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422"/>
    <w:multiLevelType w:val="hybridMultilevel"/>
    <w:tmpl w:val="00003EF6"/>
    <w:lvl w:ilvl="0" w:tplc="00000822">
      <w:start w:val="8"/>
      <w:numFmt w:val="decimal"/>
      <w:lvlText w:val="[%1]"/>
      <w:lvlJc w:val="left"/>
      <w:pPr>
        <w:tabs>
          <w:tab w:val="num" w:pos="720"/>
        </w:tabs>
        <w:ind w:left="720" w:hanging="360"/>
      </w:pPr>
    </w:lvl>
    <w:lvl w:ilvl="1" w:tplc="00005991">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6AE"/>
    <w:multiLevelType w:val="hybridMultilevel"/>
    <w:tmpl w:val="00000732"/>
    <w:lvl w:ilvl="0" w:tplc="00000120">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5CFD"/>
    <w:multiLevelType w:val="hybridMultilevel"/>
    <w:tmpl w:val="00003E12"/>
    <w:lvl w:ilvl="0" w:tplc="00001A49">
      <w:start w:val="1"/>
      <w:numFmt w:val="bullet"/>
      <w:lvlText w:val=" "/>
      <w:lvlJc w:val="left"/>
      <w:pPr>
        <w:tabs>
          <w:tab w:val="num" w:pos="720"/>
        </w:tabs>
        <w:ind w:left="720" w:hanging="360"/>
      </w:pPr>
    </w:lvl>
    <w:lvl w:ilvl="1" w:tplc="00005F32">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D03"/>
    <w:multiLevelType w:val="hybridMultilevel"/>
    <w:tmpl w:val="00007A5A"/>
    <w:lvl w:ilvl="0" w:tplc="0000767D">
      <w:start w:val="2"/>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F90"/>
    <w:multiLevelType w:val="hybridMultilevel"/>
    <w:tmpl w:val="18280C1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784"/>
    <w:multiLevelType w:val="hybridMultilevel"/>
    <w:tmpl w:val="00004AE1"/>
    <w:lvl w:ilvl="0" w:tplc="00003D6C">
      <w:start w:val="1"/>
      <w:numFmt w:val="bullet"/>
      <w:lvlText w:val="2"/>
      <w:lvlJc w:val="left"/>
      <w:pPr>
        <w:tabs>
          <w:tab w:val="num" w:pos="502"/>
        </w:tabs>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7EB7"/>
    <w:multiLevelType w:val="hybridMultilevel"/>
    <w:tmpl w:val="00006032"/>
    <w:lvl w:ilvl="0" w:tplc="00002C3B">
      <w:start w:val="1"/>
      <w:numFmt w:val="decimal"/>
      <w:lvlText w:val="%1"/>
      <w:lvlJc w:val="left"/>
      <w:pPr>
        <w:tabs>
          <w:tab w:val="num" w:pos="720"/>
        </w:tabs>
        <w:ind w:left="720" w:hanging="360"/>
      </w:pPr>
    </w:lvl>
    <w:lvl w:ilvl="1" w:tplc="000015A1">
      <w:start w:val="16"/>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E51B7"/>
    <w:multiLevelType w:val="hybridMultilevel"/>
    <w:tmpl w:val="28780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C6F3DCC"/>
    <w:multiLevelType w:val="hybridMultilevel"/>
    <w:tmpl w:val="FF948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CA59F2"/>
    <w:multiLevelType w:val="hybridMultilevel"/>
    <w:tmpl w:val="9DE284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475735D"/>
    <w:multiLevelType w:val="hybridMultilevel"/>
    <w:tmpl w:val="17184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E031C22"/>
    <w:multiLevelType w:val="hybridMultilevel"/>
    <w:tmpl w:val="E5D4B1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1ED63B68"/>
    <w:multiLevelType w:val="hybridMultilevel"/>
    <w:tmpl w:val="1C264F2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1FCA49EE"/>
    <w:multiLevelType w:val="hybridMultilevel"/>
    <w:tmpl w:val="55A8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272202A3"/>
    <w:multiLevelType w:val="hybridMultilevel"/>
    <w:tmpl w:val="2D90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CB5F2A"/>
    <w:multiLevelType w:val="hybridMultilevel"/>
    <w:tmpl w:val="4CB656E6"/>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30903D2E"/>
    <w:multiLevelType w:val="hybridMultilevel"/>
    <w:tmpl w:val="A6406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4F26775"/>
    <w:multiLevelType w:val="hybridMultilevel"/>
    <w:tmpl w:val="5C4C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5E0EB8"/>
    <w:multiLevelType w:val="hybridMultilevel"/>
    <w:tmpl w:val="95BCFAD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4">
    <w:nsid w:val="3C11114E"/>
    <w:multiLevelType w:val="hybridMultilevel"/>
    <w:tmpl w:val="2718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6">
    <w:nsid w:val="4337691C"/>
    <w:multiLevelType w:val="hybridMultilevel"/>
    <w:tmpl w:val="4DBA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8">
    <w:nsid w:val="55335864"/>
    <w:multiLevelType w:val="hybridMultilevel"/>
    <w:tmpl w:val="90B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A7C1A89"/>
    <w:multiLevelType w:val="hybridMultilevel"/>
    <w:tmpl w:val="47B42154"/>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0">
    <w:nsid w:val="5BED53A3"/>
    <w:multiLevelType w:val="hybridMultilevel"/>
    <w:tmpl w:val="93802EE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1">
    <w:nsid w:val="5E066029"/>
    <w:multiLevelType w:val="hybridMultilevel"/>
    <w:tmpl w:val="2404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B92998"/>
    <w:multiLevelType w:val="hybridMultilevel"/>
    <w:tmpl w:val="BD40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5">
    <w:nsid w:val="78D13061"/>
    <w:multiLevelType w:val="hybridMultilevel"/>
    <w:tmpl w:val="B3043B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nsid w:val="7CFA4B2C"/>
    <w:multiLevelType w:val="hybridMultilevel"/>
    <w:tmpl w:val="057CB4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43"/>
  </w:num>
  <w:num w:numId="3">
    <w:abstractNumId w:val="26"/>
  </w:num>
  <w:num w:numId="4">
    <w:abstractNumId w:val="35"/>
  </w:num>
  <w:num w:numId="5">
    <w:abstractNumId w:val="35"/>
  </w:num>
  <w:num w:numId="6">
    <w:abstractNumId w:val="35"/>
  </w:num>
  <w:num w:numId="7">
    <w:abstractNumId w:val="35"/>
  </w:num>
  <w:num w:numId="8">
    <w:abstractNumId w:val="37"/>
  </w:num>
  <w:num w:numId="9">
    <w:abstractNumId w:val="44"/>
  </w:num>
  <w:num w:numId="10">
    <w:abstractNumId w:val="33"/>
  </w:num>
  <w:num w:numId="11">
    <w:abstractNumId w:val="25"/>
  </w:num>
  <w:num w:numId="12">
    <w:abstractNumId w:val="16"/>
  </w:num>
  <w:num w:numId="13">
    <w:abstractNumId w:val="40"/>
  </w:num>
  <w:num w:numId="14">
    <w:abstractNumId w:val="24"/>
  </w:num>
  <w:num w:numId="15">
    <w:abstractNumId w:val="15"/>
  </w:num>
  <w:num w:numId="16">
    <w:abstractNumId w:val="45"/>
  </w:num>
  <w:num w:numId="17">
    <w:abstractNumId w:val="4"/>
  </w:num>
  <w:num w:numId="18">
    <w:abstractNumId w:val="39"/>
  </w:num>
  <w:num w:numId="19">
    <w:abstractNumId w:val="18"/>
  </w:num>
  <w:num w:numId="20">
    <w:abstractNumId w:val="2"/>
  </w:num>
  <w:num w:numId="21">
    <w:abstractNumId w:val="34"/>
  </w:num>
  <w:num w:numId="22">
    <w:abstractNumId w:val="21"/>
  </w:num>
  <w:num w:numId="23">
    <w:abstractNumId w:val="30"/>
  </w:num>
  <w:num w:numId="24">
    <w:abstractNumId w:val="5"/>
  </w:num>
  <w:num w:numId="25">
    <w:abstractNumId w:val="36"/>
  </w:num>
  <w:num w:numId="26">
    <w:abstractNumId w:val="20"/>
  </w:num>
  <w:num w:numId="27">
    <w:abstractNumId w:val="23"/>
  </w:num>
  <w:num w:numId="28">
    <w:abstractNumId w:val="6"/>
  </w:num>
  <w:num w:numId="29">
    <w:abstractNumId w:val="17"/>
  </w:num>
  <w:num w:numId="30">
    <w:abstractNumId w:val="11"/>
  </w:num>
  <w:num w:numId="31">
    <w:abstractNumId w:val="8"/>
  </w:num>
  <w:num w:numId="32">
    <w:abstractNumId w:val="3"/>
  </w:num>
  <w:num w:numId="33">
    <w:abstractNumId w:val="9"/>
  </w:num>
  <w:num w:numId="34">
    <w:abstractNumId w:val="14"/>
  </w:num>
  <w:num w:numId="35">
    <w:abstractNumId w:val="10"/>
  </w:num>
  <w:num w:numId="36">
    <w:abstractNumId w:val="31"/>
  </w:num>
  <w:num w:numId="37">
    <w:abstractNumId w:val="41"/>
  </w:num>
  <w:num w:numId="38">
    <w:abstractNumId w:val="38"/>
  </w:num>
  <w:num w:numId="39">
    <w:abstractNumId w:val="42"/>
  </w:num>
  <w:num w:numId="40">
    <w:abstractNumId w:val="1"/>
  </w:num>
  <w:num w:numId="41">
    <w:abstractNumId w:val="12"/>
  </w:num>
  <w:num w:numId="42">
    <w:abstractNumId w:val="27"/>
  </w:num>
  <w:num w:numId="43">
    <w:abstractNumId w:val="13"/>
  </w:num>
  <w:num w:numId="44">
    <w:abstractNumId w:val="7"/>
  </w:num>
  <w:num w:numId="45">
    <w:abstractNumId w:val="0"/>
  </w:num>
  <w:num w:numId="46">
    <w:abstractNumId w:val="22"/>
  </w:num>
  <w:num w:numId="47">
    <w:abstractNumId w:val="29"/>
  </w:num>
  <w:num w:numId="48">
    <w:abstractNumId w:val="19"/>
  </w:num>
  <w:num w:numId="49">
    <w:abstractNumId w:val="35"/>
  </w:num>
  <w:num w:numId="50">
    <w:abstractNumId w:val="35"/>
  </w:num>
  <w:num w:numId="51">
    <w:abstractNumId w:val="46"/>
  </w:num>
  <w:num w:numId="52">
    <w:abstractNumId w:val="28"/>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10EC"/>
    <w:rsid w:val="00006EFF"/>
    <w:rsid w:val="00014A0D"/>
    <w:rsid w:val="00034595"/>
    <w:rsid w:val="00035FAF"/>
    <w:rsid w:val="00036E02"/>
    <w:rsid w:val="00037477"/>
    <w:rsid w:val="000375DB"/>
    <w:rsid w:val="00041AB0"/>
    <w:rsid w:val="00042163"/>
    <w:rsid w:val="000446CD"/>
    <w:rsid w:val="00071757"/>
    <w:rsid w:val="00085B4B"/>
    <w:rsid w:val="000A1786"/>
    <w:rsid w:val="000F3599"/>
    <w:rsid w:val="00100048"/>
    <w:rsid w:val="001163C3"/>
    <w:rsid w:val="0012086C"/>
    <w:rsid w:val="00123E08"/>
    <w:rsid w:val="0013563D"/>
    <w:rsid w:val="00140228"/>
    <w:rsid w:val="00141A27"/>
    <w:rsid w:val="00142F69"/>
    <w:rsid w:val="001655D1"/>
    <w:rsid w:val="00184A5B"/>
    <w:rsid w:val="00186148"/>
    <w:rsid w:val="0019225C"/>
    <w:rsid w:val="00193266"/>
    <w:rsid w:val="00197C42"/>
    <w:rsid w:val="001A352E"/>
    <w:rsid w:val="001B0E35"/>
    <w:rsid w:val="001B1005"/>
    <w:rsid w:val="001B33FD"/>
    <w:rsid w:val="001E510C"/>
    <w:rsid w:val="001F188E"/>
    <w:rsid w:val="001F7E88"/>
    <w:rsid w:val="0020707B"/>
    <w:rsid w:val="00213E6D"/>
    <w:rsid w:val="00221A42"/>
    <w:rsid w:val="00223D71"/>
    <w:rsid w:val="002254A9"/>
    <w:rsid w:val="0022669B"/>
    <w:rsid w:val="002323BE"/>
    <w:rsid w:val="002365EF"/>
    <w:rsid w:val="0026029F"/>
    <w:rsid w:val="002608F8"/>
    <w:rsid w:val="0026291B"/>
    <w:rsid w:val="00265408"/>
    <w:rsid w:val="0026707B"/>
    <w:rsid w:val="002727FB"/>
    <w:rsid w:val="00283859"/>
    <w:rsid w:val="0029220F"/>
    <w:rsid w:val="00292335"/>
    <w:rsid w:val="00293484"/>
    <w:rsid w:val="002C5D6B"/>
    <w:rsid w:val="002D0829"/>
    <w:rsid w:val="002D7E46"/>
    <w:rsid w:val="002E0379"/>
    <w:rsid w:val="002E4AB2"/>
    <w:rsid w:val="002E7B0A"/>
    <w:rsid w:val="0030173D"/>
    <w:rsid w:val="00325943"/>
    <w:rsid w:val="00341D47"/>
    <w:rsid w:val="0034215C"/>
    <w:rsid w:val="003426BB"/>
    <w:rsid w:val="0035094D"/>
    <w:rsid w:val="00350C61"/>
    <w:rsid w:val="00364F28"/>
    <w:rsid w:val="00372F9F"/>
    <w:rsid w:val="00384084"/>
    <w:rsid w:val="00385D43"/>
    <w:rsid w:val="00391A50"/>
    <w:rsid w:val="003A6302"/>
    <w:rsid w:val="003F30D7"/>
    <w:rsid w:val="0040440E"/>
    <w:rsid w:val="004342F2"/>
    <w:rsid w:val="00441A9C"/>
    <w:rsid w:val="00451696"/>
    <w:rsid w:val="00461D47"/>
    <w:rsid w:val="00463464"/>
    <w:rsid w:val="004752A0"/>
    <w:rsid w:val="00496717"/>
    <w:rsid w:val="004B07AB"/>
    <w:rsid w:val="004B2641"/>
    <w:rsid w:val="004D4692"/>
    <w:rsid w:val="004D7817"/>
    <w:rsid w:val="004E34F1"/>
    <w:rsid w:val="004E4BF1"/>
    <w:rsid w:val="004F325C"/>
    <w:rsid w:val="004F55B1"/>
    <w:rsid w:val="005116E6"/>
    <w:rsid w:val="00535923"/>
    <w:rsid w:val="0055437B"/>
    <w:rsid w:val="00560377"/>
    <w:rsid w:val="0056054F"/>
    <w:rsid w:val="00570509"/>
    <w:rsid w:val="0057061F"/>
    <w:rsid w:val="0057506B"/>
    <w:rsid w:val="00575267"/>
    <w:rsid w:val="00587283"/>
    <w:rsid w:val="00594C85"/>
    <w:rsid w:val="00595EA3"/>
    <w:rsid w:val="005A74AF"/>
    <w:rsid w:val="005B520E"/>
    <w:rsid w:val="00605515"/>
    <w:rsid w:val="00606FEF"/>
    <w:rsid w:val="00611C0A"/>
    <w:rsid w:val="00612EC7"/>
    <w:rsid w:val="0062397F"/>
    <w:rsid w:val="00637832"/>
    <w:rsid w:val="00643478"/>
    <w:rsid w:val="0064557F"/>
    <w:rsid w:val="00657414"/>
    <w:rsid w:val="00662B41"/>
    <w:rsid w:val="00664613"/>
    <w:rsid w:val="00670F5E"/>
    <w:rsid w:val="0068125B"/>
    <w:rsid w:val="00693054"/>
    <w:rsid w:val="00696196"/>
    <w:rsid w:val="006A7F7A"/>
    <w:rsid w:val="006B5E76"/>
    <w:rsid w:val="006C2497"/>
    <w:rsid w:val="006F20BD"/>
    <w:rsid w:val="006F4C2D"/>
    <w:rsid w:val="00704103"/>
    <w:rsid w:val="00710CF5"/>
    <w:rsid w:val="00715BA1"/>
    <w:rsid w:val="00720BA4"/>
    <w:rsid w:val="007268B2"/>
    <w:rsid w:val="00732DC7"/>
    <w:rsid w:val="0074752D"/>
    <w:rsid w:val="00754CEA"/>
    <w:rsid w:val="0076259F"/>
    <w:rsid w:val="0076610A"/>
    <w:rsid w:val="00772B81"/>
    <w:rsid w:val="0077631C"/>
    <w:rsid w:val="00783A3B"/>
    <w:rsid w:val="007930D6"/>
    <w:rsid w:val="007C0EB4"/>
    <w:rsid w:val="007C2FF2"/>
    <w:rsid w:val="007C46AC"/>
    <w:rsid w:val="007C740D"/>
    <w:rsid w:val="007D6F13"/>
    <w:rsid w:val="007E4083"/>
    <w:rsid w:val="00821751"/>
    <w:rsid w:val="00825A76"/>
    <w:rsid w:val="00831B75"/>
    <w:rsid w:val="0084076C"/>
    <w:rsid w:val="00855C79"/>
    <w:rsid w:val="0086021C"/>
    <w:rsid w:val="0087722C"/>
    <w:rsid w:val="00886CE2"/>
    <w:rsid w:val="008A25DA"/>
    <w:rsid w:val="008A290F"/>
    <w:rsid w:val="008A2C0C"/>
    <w:rsid w:val="008A5987"/>
    <w:rsid w:val="008C09D8"/>
    <w:rsid w:val="008E792D"/>
    <w:rsid w:val="008E7E9D"/>
    <w:rsid w:val="00903FD3"/>
    <w:rsid w:val="00907516"/>
    <w:rsid w:val="009100E4"/>
    <w:rsid w:val="0091539F"/>
    <w:rsid w:val="00917AC8"/>
    <w:rsid w:val="009303D9"/>
    <w:rsid w:val="00934573"/>
    <w:rsid w:val="00964800"/>
    <w:rsid w:val="009768B3"/>
    <w:rsid w:val="00982978"/>
    <w:rsid w:val="00990F4C"/>
    <w:rsid w:val="009A73EC"/>
    <w:rsid w:val="009B068B"/>
    <w:rsid w:val="009B0F88"/>
    <w:rsid w:val="009C0A41"/>
    <w:rsid w:val="009C6F6A"/>
    <w:rsid w:val="009E4078"/>
    <w:rsid w:val="00A01FD0"/>
    <w:rsid w:val="00A020A5"/>
    <w:rsid w:val="00A07F26"/>
    <w:rsid w:val="00A13F1C"/>
    <w:rsid w:val="00A229BB"/>
    <w:rsid w:val="00A404DD"/>
    <w:rsid w:val="00A5579D"/>
    <w:rsid w:val="00A94ED0"/>
    <w:rsid w:val="00AA4CA5"/>
    <w:rsid w:val="00AB6AED"/>
    <w:rsid w:val="00AD169D"/>
    <w:rsid w:val="00AE3BB2"/>
    <w:rsid w:val="00B02873"/>
    <w:rsid w:val="00B034C5"/>
    <w:rsid w:val="00B11A60"/>
    <w:rsid w:val="00B16D45"/>
    <w:rsid w:val="00B339EE"/>
    <w:rsid w:val="00B37A23"/>
    <w:rsid w:val="00B421F9"/>
    <w:rsid w:val="00B52BDC"/>
    <w:rsid w:val="00B5337D"/>
    <w:rsid w:val="00B60916"/>
    <w:rsid w:val="00B85CE5"/>
    <w:rsid w:val="00B86F43"/>
    <w:rsid w:val="00BA40AF"/>
    <w:rsid w:val="00BB1217"/>
    <w:rsid w:val="00BB5E9A"/>
    <w:rsid w:val="00C00C68"/>
    <w:rsid w:val="00C465EC"/>
    <w:rsid w:val="00C65B17"/>
    <w:rsid w:val="00C9342F"/>
    <w:rsid w:val="00C97755"/>
    <w:rsid w:val="00CB40CD"/>
    <w:rsid w:val="00CC0F93"/>
    <w:rsid w:val="00CE6E1E"/>
    <w:rsid w:val="00CF2BFB"/>
    <w:rsid w:val="00D1256E"/>
    <w:rsid w:val="00D128D2"/>
    <w:rsid w:val="00D204B2"/>
    <w:rsid w:val="00D23897"/>
    <w:rsid w:val="00D247CB"/>
    <w:rsid w:val="00D45089"/>
    <w:rsid w:val="00D50066"/>
    <w:rsid w:val="00D57950"/>
    <w:rsid w:val="00D62928"/>
    <w:rsid w:val="00D64563"/>
    <w:rsid w:val="00D80C6B"/>
    <w:rsid w:val="00DB0EC2"/>
    <w:rsid w:val="00DB41A8"/>
    <w:rsid w:val="00DC2B23"/>
    <w:rsid w:val="00DD5C73"/>
    <w:rsid w:val="00DD72F0"/>
    <w:rsid w:val="00DF4ED8"/>
    <w:rsid w:val="00E10B6C"/>
    <w:rsid w:val="00E4136B"/>
    <w:rsid w:val="00E52E79"/>
    <w:rsid w:val="00E56B3B"/>
    <w:rsid w:val="00E61324"/>
    <w:rsid w:val="00E62957"/>
    <w:rsid w:val="00E721E1"/>
    <w:rsid w:val="00E77B53"/>
    <w:rsid w:val="00E83787"/>
    <w:rsid w:val="00E912D7"/>
    <w:rsid w:val="00E95037"/>
    <w:rsid w:val="00EB118A"/>
    <w:rsid w:val="00EC7886"/>
    <w:rsid w:val="00ED2915"/>
    <w:rsid w:val="00EE4ED7"/>
    <w:rsid w:val="00F05835"/>
    <w:rsid w:val="00F10B2D"/>
    <w:rsid w:val="00F21009"/>
    <w:rsid w:val="00F255CB"/>
    <w:rsid w:val="00F41583"/>
    <w:rsid w:val="00F41D06"/>
    <w:rsid w:val="00F43004"/>
    <w:rsid w:val="00F641FE"/>
    <w:rsid w:val="00F87C31"/>
    <w:rsid w:val="00FC1126"/>
    <w:rsid w:val="00FC12DA"/>
    <w:rsid w:val="00FC72CC"/>
    <w:rsid w:val="00FD70A8"/>
    <w:rsid w:val="00FE065F"/>
    <w:rsid w:val="00FF6D95"/>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BD2021"/>
  <w15:docId w15:val="{E63D97E8-84C4-4929-B384-07780AA3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5DB"/>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character" w:styleId="Hyperlink">
    <w:name w:val="Hyperlink"/>
    <w:rsid w:val="00E62957"/>
    <w:rPr>
      <w:color w:val="0000FF"/>
      <w:u w:val="single"/>
    </w:rPr>
  </w:style>
  <w:style w:type="paragraph" w:customStyle="1" w:styleId="ColorfulList-Accent11">
    <w:name w:val="Colorful List - Accent 11"/>
    <w:basedOn w:val="Normal"/>
    <w:uiPriority w:val="34"/>
    <w:qFormat/>
    <w:rsid w:val="00E62957"/>
    <w:pPr>
      <w:ind w:left="720"/>
    </w:pPr>
  </w:style>
  <w:style w:type="paragraph" w:styleId="BalloonText">
    <w:name w:val="Balloon Text"/>
    <w:basedOn w:val="Normal"/>
    <w:link w:val="BalloonTextChar"/>
    <w:rsid w:val="00D64563"/>
    <w:rPr>
      <w:rFonts w:ascii="Lucida Grande" w:hAnsi="Lucida Grande"/>
      <w:sz w:val="18"/>
      <w:szCs w:val="18"/>
    </w:rPr>
  </w:style>
  <w:style w:type="character" w:customStyle="1" w:styleId="BalloonTextChar">
    <w:name w:val="Balloon Text Char"/>
    <w:link w:val="BalloonText"/>
    <w:rsid w:val="00D64563"/>
    <w:rPr>
      <w:rFonts w:ascii="Lucida Grande" w:hAnsi="Lucida Grande" w:cs="Lucida Grande"/>
      <w:sz w:val="18"/>
      <w:szCs w:val="18"/>
      <w:lang w:val="en-US" w:eastAsia="en-US"/>
    </w:rPr>
  </w:style>
  <w:style w:type="character" w:styleId="CommentReference">
    <w:name w:val="annotation reference"/>
    <w:rsid w:val="0055437B"/>
    <w:rPr>
      <w:sz w:val="18"/>
      <w:szCs w:val="18"/>
    </w:rPr>
  </w:style>
  <w:style w:type="paragraph" w:styleId="CommentText">
    <w:name w:val="annotation text"/>
    <w:basedOn w:val="Normal"/>
    <w:link w:val="CommentTextChar"/>
    <w:rsid w:val="0055437B"/>
    <w:rPr>
      <w:sz w:val="24"/>
      <w:szCs w:val="24"/>
    </w:rPr>
  </w:style>
  <w:style w:type="character" w:customStyle="1" w:styleId="CommentTextChar">
    <w:name w:val="Comment Text Char"/>
    <w:link w:val="CommentText"/>
    <w:rsid w:val="0055437B"/>
    <w:rPr>
      <w:sz w:val="24"/>
      <w:szCs w:val="24"/>
      <w:lang w:val="en-US" w:eastAsia="en-US"/>
    </w:rPr>
  </w:style>
  <w:style w:type="paragraph" w:styleId="CommentSubject">
    <w:name w:val="annotation subject"/>
    <w:basedOn w:val="CommentText"/>
    <w:next w:val="CommentText"/>
    <w:link w:val="CommentSubjectChar"/>
    <w:rsid w:val="0055437B"/>
    <w:rPr>
      <w:b/>
      <w:bCs/>
    </w:rPr>
  </w:style>
  <w:style w:type="character" w:customStyle="1" w:styleId="CommentSubjectChar">
    <w:name w:val="Comment Subject Char"/>
    <w:link w:val="CommentSubject"/>
    <w:rsid w:val="0055437B"/>
    <w:rPr>
      <w:b/>
      <w:bCs/>
      <w:sz w:val="24"/>
      <w:szCs w:val="24"/>
      <w:lang w:val="en-US" w:eastAsia="en-US"/>
    </w:rPr>
  </w:style>
  <w:style w:type="paragraph" w:styleId="Revision">
    <w:name w:val="Revision"/>
    <w:hidden/>
    <w:uiPriority w:val="99"/>
    <w:semiHidden/>
    <w:rsid w:val="000375DB"/>
    <w:rPr>
      <w:lang w:val="en-US" w:eastAsia="en-US"/>
    </w:rPr>
  </w:style>
  <w:style w:type="character" w:styleId="Emphasis">
    <w:name w:val="Emphasis"/>
    <w:qFormat/>
    <w:rsid w:val="00325943"/>
    <w:rPr>
      <w:i/>
      <w:iCs/>
    </w:rPr>
  </w:style>
  <w:style w:type="paragraph" w:styleId="ListParagraph">
    <w:name w:val="List Paragraph"/>
    <w:basedOn w:val="Normal"/>
    <w:uiPriority w:val="34"/>
    <w:qFormat/>
    <w:rsid w:val="00CE6E1E"/>
    <w:pPr>
      <w:ind w:left="720"/>
    </w:pPr>
  </w:style>
  <w:style w:type="paragraph" w:styleId="Header">
    <w:name w:val="header"/>
    <w:basedOn w:val="Normal"/>
    <w:link w:val="HeaderChar"/>
    <w:rsid w:val="00595EA3"/>
    <w:pPr>
      <w:tabs>
        <w:tab w:val="center" w:pos="4536"/>
        <w:tab w:val="right" w:pos="9072"/>
      </w:tabs>
    </w:pPr>
  </w:style>
  <w:style w:type="character" w:customStyle="1" w:styleId="HeaderChar">
    <w:name w:val="Header Char"/>
    <w:basedOn w:val="DefaultParagraphFont"/>
    <w:link w:val="Header"/>
    <w:rsid w:val="00595EA3"/>
    <w:rPr>
      <w:lang w:val="en-US" w:eastAsia="en-US"/>
    </w:rPr>
  </w:style>
  <w:style w:type="paragraph" w:styleId="Footer">
    <w:name w:val="footer"/>
    <w:basedOn w:val="Normal"/>
    <w:link w:val="FooterChar"/>
    <w:rsid w:val="00595EA3"/>
    <w:pPr>
      <w:tabs>
        <w:tab w:val="center" w:pos="4536"/>
        <w:tab w:val="right" w:pos="9072"/>
      </w:tabs>
    </w:pPr>
  </w:style>
  <w:style w:type="character" w:customStyle="1" w:styleId="FooterChar">
    <w:name w:val="Footer Char"/>
    <w:basedOn w:val="DefaultParagraphFont"/>
    <w:link w:val="Footer"/>
    <w:rsid w:val="00595EA3"/>
    <w:rPr>
      <w:lang w:val="en-US" w:eastAsia="en-US"/>
    </w:rPr>
  </w:style>
  <w:style w:type="paragraph" w:styleId="FootnoteText">
    <w:name w:val="footnote text"/>
    <w:basedOn w:val="Normal"/>
    <w:link w:val="FootnoteTextChar"/>
    <w:semiHidden/>
    <w:unhideWhenUsed/>
    <w:rsid w:val="00140228"/>
  </w:style>
  <w:style w:type="character" w:customStyle="1" w:styleId="FootnoteTextChar">
    <w:name w:val="Footnote Text Char"/>
    <w:basedOn w:val="DefaultParagraphFont"/>
    <w:link w:val="FootnoteText"/>
    <w:semiHidden/>
    <w:rsid w:val="00140228"/>
    <w:rPr>
      <w:lang w:val="en-US" w:eastAsia="en-US"/>
    </w:rPr>
  </w:style>
  <w:style w:type="character" w:styleId="FootnoteReference">
    <w:name w:val="footnote reference"/>
    <w:basedOn w:val="DefaultParagraphFont"/>
    <w:semiHidden/>
    <w:unhideWhenUsed/>
    <w:rsid w:val="00140228"/>
    <w:rPr>
      <w:vertAlign w:val="superscript"/>
    </w:rPr>
  </w:style>
  <w:style w:type="paragraph" w:styleId="Caption">
    <w:name w:val="caption"/>
    <w:basedOn w:val="Normal"/>
    <w:next w:val="Normal"/>
    <w:unhideWhenUsed/>
    <w:qFormat/>
    <w:rsid w:val="002365E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50983">
      <w:bodyDiv w:val="1"/>
      <w:marLeft w:val="0"/>
      <w:marRight w:val="0"/>
      <w:marTop w:val="0"/>
      <w:marBottom w:val="0"/>
      <w:divBdr>
        <w:top w:val="none" w:sz="0" w:space="0" w:color="auto"/>
        <w:left w:val="none" w:sz="0" w:space="0" w:color="auto"/>
        <w:bottom w:val="none" w:sz="0" w:space="0" w:color="auto"/>
        <w:right w:val="none" w:sz="0" w:space="0" w:color="auto"/>
      </w:divBdr>
      <w:divsChild>
        <w:div w:id="539821561">
          <w:marLeft w:val="0"/>
          <w:marRight w:val="0"/>
          <w:marTop w:val="0"/>
          <w:marBottom w:val="0"/>
          <w:divBdr>
            <w:top w:val="none" w:sz="0" w:space="0" w:color="auto"/>
            <w:left w:val="none" w:sz="0" w:space="0" w:color="auto"/>
            <w:bottom w:val="none" w:sz="0" w:space="0" w:color="auto"/>
            <w:right w:val="none" w:sz="0" w:space="0" w:color="auto"/>
          </w:divBdr>
          <w:divsChild>
            <w:div w:id="12048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714B5-BB35-41EC-A334-A7EF3E1F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6066</Words>
  <Characters>30335</Characters>
  <Application>Microsoft Office Word</Application>
  <DocSecurity>0</DocSecurity>
  <Lines>252</Lines>
  <Paragraphs>72</Paragraphs>
  <ScaleCrop>false</ScaleCrop>
  <HeadingPairs>
    <vt:vector size="6" baseType="variant">
      <vt:variant>
        <vt:lpstr>Title</vt:lpstr>
      </vt:variant>
      <vt:variant>
        <vt:i4>1</vt:i4>
      </vt:variant>
      <vt:variant>
        <vt:lpstr>שם</vt:lpstr>
      </vt:variant>
      <vt:variant>
        <vt:i4>1</vt:i4>
      </vt:variant>
      <vt:variant>
        <vt:lpstr>Titre</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36329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22</cp:revision>
  <cp:lastPrinted>2014-04-17T11:56:00Z</cp:lastPrinted>
  <dcterms:created xsi:type="dcterms:W3CDTF">2014-04-17T07:02:00Z</dcterms:created>
  <dcterms:modified xsi:type="dcterms:W3CDTF">2014-04-30T15:44:00Z</dcterms:modified>
</cp:coreProperties>
</file>